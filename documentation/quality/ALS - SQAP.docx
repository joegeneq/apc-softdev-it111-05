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47" w:rsidRDefault="002C4047" w:rsidP="00C11AF9">
      <w:pPr>
        <w:pStyle w:val="Heading1"/>
        <w:jc w:val="center"/>
        <w:rPr>
          <w:sz w:val="36"/>
        </w:rPr>
      </w:pPr>
      <w:bookmarkStart w:id="0" w:name="_Toc411351881"/>
      <w:r>
        <w:rPr>
          <w:sz w:val="36"/>
        </w:rPr>
        <w:t>AngSalitaNgDiyos.com</w:t>
      </w:r>
      <w:bookmarkEnd w:id="0"/>
    </w:p>
    <w:p w:rsidR="002C4047" w:rsidRPr="00865FF7" w:rsidRDefault="002C4047" w:rsidP="002C4047">
      <w:pPr>
        <w:pStyle w:val="Heading1"/>
        <w:jc w:val="center"/>
        <w:rPr>
          <w:sz w:val="32"/>
        </w:rPr>
      </w:pPr>
      <w:bookmarkStart w:id="1" w:name="_Toc411351882"/>
      <w:r w:rsidRPr="00865FF7">
        <w:rPr>
          <w:sz w:val="32"/>
        </w:rPr>
        <w:t>Liturgical Site</w:t>
      </w:r>
      <w:bookmarkEnd w:id="1"/>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Software Quality Assurance Plan</w:t>
      </w:r>
    </w:p>
    <w:p w:rsidR="002C4047" w:rsidRDefault="002C4047" w:rsidP="002C4047">
      <w:pPr>
        <w:jc w:val="center"/>
        <w:rPr>
          <w:sz w:val="32"/>
          <w:szCs w:val="32"/>
        </w:rPr>
      </w:pPr>
    </w:p>
    <w:p w:rsidR="002C4047" w:rsidRDefault="002C4047" w:rsidP="002C4047">
      <w:pPr>
        <w:jc w:val="center"/>
        <w:rPr>
          <w:sz w:val="32"/>
          <w:szCs w:val="32"/>
        </w:rPr>
      </w:pPr>
    </w:p>
    <w:p w:rsidR="002C4047" w:rsidRPr="001F5D59" w:rsidRDefault="002C4047" w:rsidP="002C4047">
      <w:pPr>
        <w:jc w:val="center"/>
        <w:rPr>
          <w:sz w:val="14"/>
          <w:szCs w:val="32"/>
        </w:rPr>
      </w:pPr>
    </w:p>
    <w:p w:rsidR="002C4047" w:rsidRDefault="002C4047" w:rsidP="002C4047">
      <w:pPr>
        <w:rPr>
          <w:sz w:val="14"/>
          <w:szCs w:val="32"/>
        </w:rPr>
      </w:pPr>
    </w:p>
    <w:p w:rsidR="002C4047" w:rsidRDefault="002C4047" w:rsidP="002C4047">
      <w:pPr>
        <w:rPr>
          <w:sz w:val="14"/>
          <w:szCs w:val="32"/>
        </w:rPr>
      </w:pPr>
    </w:p>
    <w:p w:rsidR="002C4047" w:rsidRPr="001F5D59" w:rsidRDefault="002C4047" w:rsidP="002C4047">
      <w:pPr>
        <w:rPr>
          <w:sz w:val="14"/>
          <w:szCs w:val="32"/>
        </w:rPr>
      </w:pPr>
    </w:p>
    <w:p w:rsidR="002C4047" w:rsidRDefault="002C4047" w:rsidP="002C4047">
      <w:pPr>
        <w:jc w:val="center"/>
        <w:rPr>
          <w:sz w:val="32"/>
          <w:szCs w:val="32"/>
        </w:rPr>
      </w:pPr>
      <w:r>
        <w:rPr>
          <w:sz w:val="32"/>
          <w:szCs w:val="32"/>
        </w:rPr>
        <w:t xml:space="preserve">In Partial Fulfillment of the Requirements </w:t>
      </w:r>
    </w:p>
    <w:p w:rsidR="002C4047" w:rsidRDefault="002C4047" w:rsidP="002C4047">
      <w:pPr>
        <w:jc w:val="center"/>
        <w:rPr>
          <w:sz w:val="32"/>
          <w:szCs w:val="32"/>
        </w:rPr>
      </w:pPr>
      <w:proofErr w:type="gramStart"/>
      <w:r>
        <w:rPr>
          <w:sz w:val="32"/>
          <w:szCs w:val="32"/>
        </w:rPr>
        <w:t>in</w:t>
      </w:r>
      <w:proofErr w:type="gramEnd"/>
      <w:r>
        <w:rPr>
          <w:sz w:val="32"/>
          <w:szCs w:val="32"/>
        </w:rPr>
        <w:t xml:space="preserve"> Software Quality Assurance</w:t>
      </w:r>
    </w:p>
    <w:p w:rsidR="002C4047" w:rsidRDefault="002C4047" w:rsidP="002C4047">
      <w:pPr>
        <w:jc w:val="center"/>
        <w:rPr>
          <w:sz w:val="32"/>
          <w:szCs w:val="32"/>
        </w:rPr>
      </w:pPr>
    </w:p>
    <w:p w:rsidR="002C4047" w:rsidRDefault="002C4047" w:rsidP="002C4047">
      <w:pP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By:</w:t>
      </w:r>
    </w:p>
    <w:p w:rsidR="002C4047" w:rsidRDefault="002C4047" w:rsidP="002C4047">
      <w:pPr>
        <w:jc w:val="center"/>
        <w:rPr>
          <w:sz w:val="32"/>
          <w:szCs w:val="32"/>
        </w:rPr>
      </w:pPr>
      <w:proofErr w:type="spellStart"/>
      <w:r>
        <w:rPr>
          <w:sz w:val="32"/>
          <w:szCs w:val="32"/>
        </w:rPr>
        <w:t>Dimapilis</w:t>
      </w:r>
      <w:proofErr w:type="spellEnd"/>
      <w:r>
        <w:rPr>
          <w:sz w:val="32"/>
          <w:szCs w:val="32"/>
        </w:rPr>
        <w:t>, Joshua C.</w:t>
      </w:r>
    </w:p>
    <w:p w:rsidR="002C4047" w:rsidRDefault="002C4047" w:rsidP="002C4047">
      <w:pPr>
        <w:jc w:val="center"/>
        <w:rPr>
          <w:sz w:val="32"/>
          <w:szCs w:val="32"/>
        </w:rPr>
      </w:pPr>
      <w:r>
        <w:rPr>
          <w:sz w:val="32"/>
          <w:szCs w:val="32"/>
        </w:rPr>
        <w:t>Elizondo, Kimberly Mae B.</w:t>
      </w:r>
    </w:p>
    <w:p w:rsidR="002C4047" w:rsidRDefault="002C4047" w:rsidP="002C4047">
      <w:pPr>
        <w:jc w:val="center"/>
        <w:rPr>
          <w:sz w:val="32"/>
          <w:szCs w:val="32"/>
        </w:rPr>
      </w:pPr>
      <w:r>
        <w:rPr>
          <w:sz w:val="32"/>
          <w:szCs w:val="32"/>
        </w:rPr>
        <w:t xml:space="preserve">Urquiza, Trixia Marie A. </w:t>
      </w:r>
    </w:p>
    <w:p w:rsidR="002C4047" w:rsidRDefault="002C4047" w:rsidP="002C4047">
      <w:pPr>
        <w:jc w:val="center"/>
        <w:rPr>
          <w:sz w:val="32"/>
          <w:szCs w:val="32"/>
        </w:rPr>
      </w:pPr>
    </w:p>
    <w:p w:rsidR="002C4047" w:rsidRDefault="002C4047" w:rsidP="002C4047">
      <w:pPr>
        <w:jc w:val="center"/>
        <w:rPr>
          <w:sz w:val="32"/>
          <w:szCs w:val="32"/>
        </w:rPr>
      </w:pPr>
      <w:r>
        <w:rPr>
          <w:sz w:val="32"/>
          <w:szCs w:val="32"/>
        </w:rPr>
        <w:t>IT - 111</w:t>
      </w:r>
    </w:p>
    <w:p w:rsidR="002C4047" w:rsidRDefault="002C4047" w:rsidP="002C4047">
      <w:pPr>
        <w:jc w:val="center"/>
        <w:rPr>
          <w:sz w:val="32"/>
          <w:szCs w:val="32"/>
        </w:rPr>
      </w:pPr>
    </w:p>
    <w:p w:rsidR="002C4047" w:rsidRDefault="002C4047" w:rsidP="002C4047">
      <w:pPr>
        <w:jc w:val="center"/>
        <w:rPr>
          <w:sz w:val="32"/>
          <w:szCs w:val="32"/>
        </w:rPr>
      </w:pPr>
    </w:p>
    <w:p w:rsidR="002C4047" w:rsidRDefault="002C4047" w:rsidP="002C4047">
      <w:pPr>
        <w:jc w:val="center"/>
        <w:rPr>
          <w:sz w:val="32"/>
          <w:szCs w:val="32"/>
        </w:rPr>
      </w:pPr>
      <w:r>
        <w:rPr>
          <w:sz w:val="32"/>
          <w:szCs w:val="32"/>
        </w:rPr>
        <w:t>February 2015</w:t>
      </w: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2C4047" w:rsidRDefault="002C4047" w:rsidP="002C4047">
      <w:pPr>
        <w:rPr>
          <w:rFonts w:cs="Arial"/>
          <w:sz w:val="18"/>
          <w:szCs w:val="18"/>
        </w:rPr>
      </w:pPr>
    </w:p>
    <w:p w:rsidR="00C1026D" w:rsidRDefault="00C1026D"/>
    <w:p w:rsidR="002C4047" w:rsidRDefault="002C4047"/>
    <w:p w:rsidR="002C4047" w:rsidRDefault="002C4047"/>
    <w:p w:rsidR="002C4047" w:rsidRDefault="002C4047"/>
    <w:p w:rsidR="002C4047" w:rsidRDefault="002C4047"/>
    <w:p w:rsidR="002C4047" w:rsidRDefault="002C4047" w:rsidP="00514A6E">
      <w:pPr>
        <w:pStyle w:val="ListParagraph"/>
        <w:numPr>
          <w:ilvl w:val="0"/>
          <w:numId w:val="2"/>
        </w:numPr>
        <w:spacing w:line="276" w:lineRule="auto"/>
        <w:rPr>
          <w:b/>
          <w:sz w:val="24"/>
          <w:szCs w:val="24"/>
        </w:rPr>
      </w:pPr>
      <w:r w:rsidRPr="002C4047">
        <w:rPr>
          <w:b/>
          <w:sz w:val="24"/>
          <w:szCs w:val="24"/>
        </w:rPr>
        <w:lastRenderedPageBreak/>
        <w:t>Software Project Management Plan</w:t>
      </w:r>
    </w:p>
    <w:p w:rsidR="002C4047" w:rsidRDefault="002C4047" w:rsidP="00514A6E">
      <w:pPr>
        <w:spacing w:line="276" w:lineRule="auto"/>
        <w:rPr>
          <w:b/>
          <w:sz w:val="24"/>
          <w:szCs w:val="24"/>
        </w:rPr>
      </w:pPr>
    </w:p>
    <w:p w:rsidR="00C27113" w:rsidRDefault="002C4047" w:rsidP="00514A6E">
      <w:pPr>
        <w:spacing w:line="276" w:lineRule="auto"/>
        <w:rPr>
          <w:sz w:val="24"/>
          <w:szCs w:val="24"/>
        </w:rPr>
      </w:pPr>
      <w:r>
        <w:rPr>
          <w:sz w:val="24"/>
          <w:szCs w:val="24"/>
        </w:rPr>
        <w:t xml:space="preserve">This Software Quality Assurance Plan document, was developed specifically for the project </w:t>
      </w:r>
      <w:r>
        <w:rPr>
          <w:i/>
          <w:sz w:val="24"/>
          <w:szCs w:val="24"/>
        </w:rPr>
        <w:t>AngSalitaNgDiyos.com Liturgical Site.</w:t>
      </w:r>
      <w:r>
        <w:rPr>
          <w:sz w:val="24"/>
          <w:szCs w:val="24"/>
        </w:rPr>
        <w:t xml:space="preserve"> During the project’s </w:t>
      </w:r>
      <w:r>
        <w:rPr>
          <w:i/>
          <w:sz w:val="24"/>
          <w:szCs w:val="24"/>
        </w:rPr>
        <w:t>Planning stage,</w:t>
      </w:r>
      <w:r>
        <w:rPr>
          <w:sz w:val="24"/>
          <w:szCs w:val="24"/>
        </w:rPr>
        <w:t xml:space="preserve"> the proponents arrived with the following description of the ventures at hand. The purpose of this representation is to </w:t>
      </w:r>
      <w:r>
        <w:rPr>
          <w:i/>
          <w:sz w:val="24"/>
          <w:szCs w:val="24"/>
        </w:rPr>
        <w:t xml:space="preserve">accurately reflect </w:t>
      </w:r>
      <w:r>
        <w:rPr>
          <w:sz w:val="24"/>
          <w:szCs w:val="24"/>
        </w:rPr>
        <w:t xml:space="preserve">the project’s </w:t>
      </w:r>
      <w:r>
        <w:rPr>
          <w:i/>
          <w:sz w:val="24"/>
          <w:szCs w:val="24"/>
        </w:rPr>
        <w:t>scope</w:t>
      </w:r>
      <w:r>
        <w:rPr>
          <w:sz w:val="24"/>
          <w:szCs w:val="24"/>
        </w:rPr>
        <w:t xml:space="preserve"> and </w:t>
      </w:r>
      <w:r>
        <w:rPr>
          <w:i/>
          <w:sz w:val="24"/>
          <w:szCs w:val="24"/>
        </w:rPr>
        <w:t>structure.</w:t>
      </w:r>
      <w:r>
        <w:rPr>
          <w:sz w:val="24"/>
          <w:szCs w:val="24"/>
        </w:rPr>
        <w:t xml:space="preserve"> The following will assess the planned activities to be fulfilled throughout the cycles of the project.</w:t>
      </w:r>
    </w:p>
    <w:p w:rsidR="002C4047" w:rsidRPr="002C4047" w:rsidRDefault="002C4047" w:rsidP="00514A6E">
      <w:pPr>
        <w:spacing w:line="276" w:lineRule="auto"/>
        <w:rPr>
          <w:sz w:val="24"/>
          <w:szCs w:val="24"/>
        </w:rPr>
      </w:pPr>
      <w:r>
        <w:rPr>
          <w:sz w:val="24"/>
          <w:szCs w:val="24"/>
        </w:rPr>
        <w:t xml:space="preserve"> </w:t>
      </w:r>
    </w:p>
    <w:p w:rsidR="002C4047" w:rsidRPr="00C27113" w:rsidRDefault="00C27113" w:rsidP="00514A6E">
      <w:pPr>
        <w:pStyle w:val="ListParagraph"/>
        <w:numPr>
          <w:ilvl w:val="0"/>
          <w:numId w:val="5"/>
        </w:numPr>
        <w:spacing w:line="276" w:lineRule="auto"/>
        <w:rPr>
          <w:b/>
          <w:sz w:val="24"/>
          <w:szCs w:val="24"/>
        </w:rPr>
      </w:pPr>
      <w:r w:rsidRPr="00C27113">
        <w:rPr>
          <w:b/>
          <w:sz w:val="24"/>
          <w:szCs w:val="24"/>
        </w:rPr>
        <w:t>Project Structure</w:t>
      </w:r>
    </w:p>
    <w:p w:rsidR="00E52D43" w:rsidRDefault="00E52D43" w:rsidP="00514A6E">
      <w:pPr>
        <w:spacing w:line="276" w:lineRule="auto"/>
        <w:rPr>
          <w:sz w:val="24"/>
          <w:szCs w:val="24"/>
        </w:rPr>
      </w:pPr>
    </w:p>
    <w:p w:rsidR="00E52D43" w:rsidRDefault="00E52D43" w:rsidP="00514A6E">
      <w:pPr>
        <w:spacing w:line="276" w:lineRule="auto"/>
        <w:rPr>
          <w:sz w:val="24"/>
          <w:szCs w:val="24"/>
        </w:rPr>
      </w:pPr>
      <w:r>
        <w:rPr>
          <w:sz w:val="24"/>
          <w:szCs w:val="24"/>
        </w:rPr>
        <w:t xml:space="preserve">The following sections of the </w:t>
      </w:r>
      <w:r>
        <w:rPr>
          <w:i/>
          <w:sz w:val="24"/>
          <w:szCs w:val="24"/>
        </w:rPr>
        <w:t>Project Management Plan</w:t>
      </w:r>
      <w:r>
        <w:rPr>
          <w:sz w:val="24"/>
          <w:szCs w:val="24"/>
        </w:rPr>
        <w:t xml:space="preserve"> will be discussed in length in the succeeding segments:</w:t>
      </w:r>
    </w:p>
    <w:p w:rsidR="00E52D43" w:rsidRDefault="00E52D43" w:rsidP="00514A6E">
      <w:pPr>
        <w:spacing w:line="276" w:lineRule="auto"/>
        <w:rPr>
          <w:sz w:val="24"/>
          <w:szCs w:val="24"/>
        </w:rPr>
      </w:pPr>
    </w:p>
    <w:p w:rsidR="00E52D43" w:rsidRDefault="00E52D43" w:rsidP="00514A6E">
      <w:pPr>
        <w:pStyle w:val="ListParagraph"/>
        <w:numPr>
          <w:ilvl w:val="0"/>
          <w:numId w:val="8"/>
        </w:numPr>
        <w:spacing w:line="276" w:lineRule="auto"/>
        <w:rPr>
          <w:sz w:val="24"/>
          <w:szCs w:val="24"/>
        </w:rPr>
      </w:pPr>
      <w:r>
        <w:rPr>
          <w:sz w:val="24"/>
          <w:szCs w:val="24"/>
        </w:rPr>
        <w:t>Vision and Scope</w:t>
      </w:r>
    </w:p>
    <w:p w:rsidR="00E52D43" w:rsidRDefault="00E52D43" w:rsidP="00514A6E">
      <w:pPr>
        <w:pStyle w:val="ListParagraph"/>
        <w:numPr>
          <w:ilvl w:val="0"/>
          <w:numId w:val="8"/>
        </w:numPr>
        <w:spacing w:line="276" w:lineRule="auto"/>
        <w:rPr>
          <w:sz w:val="24"/>
          <w:szCs w:val="24"/>
        </w:rPr>
      </w:pPr>
      <w:r>
        <w:rPr>
          <w:sz w:val="24"/>
          <w:szCs w:val="24"/>
        </w:rPr>
        <w:t>Feasibility and Risk Analysis</w:t>
      </w:r>
    </w:p>
    <w:p w:rsidR="00E52D43" w:rsidRDefault="00E52D43" w:rsidP="00514A6E">
      <w:pPr>
        <w:pStyle w:val="ListParagraph"/>
        <w:numPr>
          <w:ilvl w:val="0"/>
          <w:numId w:val="8"/>
        </w:numPr>
        <w:spacing w:line="276" w:lineRule="auto"/>
        <w:rPr>
          <w:sz w:val="24"/>
          <w:szCs w:val="24"/>
        </w:rPr>
      </w:pPr>
      <w:r>
        <w:rPr>
          <w:sz w:val="24"/>
          <w:szCs w:val="24"/>
        </w:rPr>
        <w:t>Management Approach</w:t>
      </w:r>
    </w:p>
    <w:p w:rsidR="00E52D43" w:rsidRPr="00E52D43" w:rsidRDefault="00E52D43" w:rsidP="00514A6E">
      <w:pPr>
        <w:pStyle w:val="ListParagraph"/>
        <w:numPr>
          <w:ilvl w:val="0"/>
          <w:numId w:val="8"/>
        </w:numPr>
        <w:spacing w:line="276" w:lineRule="auto"/>
        <w:rPr>
          <w:sz w:val="24"/>
          <w:szCs w:val="24"/>
        </w:rPr>
      </w:pPr>
      <w:r>
        <w:rPr>
          <w:sz w:val="24"/>
          <w:szCs w:val="24"/>
        </w:rPr>
        <w:t>Technical Approach</w:t>
      </w:r>
    </w:p>
    <w:p w:rsidR="00E52D43" w:rsidRPr="00E52D43" w:rsidRDefault="00E52D43" w:rsidP="00514A6E">
      <w:pPr>
        <w:spacing w:line="276" w:lineRule="auto"/>
        <w:rPr>
          <w:sz w:val="24"/>
          <w:szCs w:val="24"/>
        </w:rPr>
      </w:pPr>
    </w:p>
    <w:p w:rsidR="002C4047" w:rsidRDefault="00E52D43" w:rsidP="00514A6E">
      <w:pPr>
        <w:spacing w:line="276" w:lineRule="auto"/>
        <w:rPr>
          <w:sz w:val="24"/>
          <w:szCs w:val="24"/>
        </w:rPr>
      </w:pPr>
      <w:r>
        <w:rPr>
          <w:sz w:val="24"/>
          <w:szCs w:val="24"/>
        </w:rPr>
        <w:t xml:space="preserve">In the event of </w:t>
      </w:r>
      <w:r w:rsidRPr="00FA67DE">
        <w:rPr>
          <w:i/>
          <w:sz w:val="24"/>
          <w:szCs w:val="24"/>
        </w:rPr>
        <w:t>end user reviews</w:t>
      </w:r>
      <w:r>
        <w:rPr>
          <w:sz w:val="24"/>
          <w:szCs w:val="24"/>
        </w:rPr>
        <w:t>, these first two chapters will initially be recommended for the reviewer’s benefit.</w:t>
      </w:r>
      <w:r w:rsidR="002C4047" w:rsidRPr="002C4047">
        <w:rPr>
          <w:sz w:val="24"/>
          <w:szCs w:val="24"/>
        </w:rPr>
        <w:t xml:space="preserve"> </w:t>
      </w:r>
    </w:p>
    <w:p w:rsidR="00E52D43" w:rsidRPr="002C4047" w:rsidRDefault="00E52D43" w:rsidP="00514A6E">
      <w:pPr>
        <w:spacing w:line="276" w:lineRule="auto"/>
        <w:rPr>
          <w:sz w:val="24"/>
          <w:szCs w:val="24"/>
        </w:rPr>
      </w:pPr>
    </w:p>
    <w:p w:rsidR="002C4047" w:rsidRDefault="00C27113" w:rsidP="00514A6E">
      <w:pPr>
        <w:pStyle w:val="ListParagraph"/>
        <w:numPr>
          <w:ilvl w:val="0"/>
          <w:numId w:val="5"/>
        </w:numPr>
        <w:spacing w:line="276" w:lineRule="auto"/>
        <w:rPr>
          <w:b/>
          <w:sz w:val="24"/>
          <w:szCs w:val="24"/>
        </w:rPr>
      </w:pPr>
      <w:r w:rsidRPr="00C27113">
        <w:rPr>
          <w:b/>
          <w:sz w:val="24"/>
          <w:szCs w:val="24"/>
        </w:rPr>
        <w:t>Project Content</w:t>
      </w:r>
    </w:p>
    <w:p w:rsidR="00C27113" w:rsidRPr="00C27113" w:rsidRDefault="00C27113"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Vision and Scope</w:t>
      </w:r>
    </w:p>
    <w:p w:rsidR="00C27113" w:rsidRDefault="00C27113" w:rsidP="00514A6E">
      <w:pPr>
        <w:spacing w:line="276" w:lineRule="auto"/>
        <w:rPr>
          <w:b/>
          <w:sz w:val="24"/>
          <w:szCs w:val="24"/>
        </w:rPr>
      </w:pPr>
    </w:p>
    <w:p w:rsidR="00C27113" w:rsidRPr="00F72941" w:rsidRDefault="00C27113" w:rsidP="00514A6E">
      <w:pPr>
        <w:spacing w:line="276" w:lineRule="auto"/>
        <w:rPr>
          <w:sz w:val="24"/>
          <w:szCs w:val="24"/>
        </w:rPr>
      </w:pPr>
      <w:r w:rsidRPr="00F72941">
        <w:rPr>
          <w:sz w:val="24"/>
          <w:szCs w:val="24"/>
        </w:rPr>
        <w:t xml:space="preserve">The </w:t>
      </w:r>
      <w:r w:rsidR="00F72941">
        <w:rPr>
          <w:sz w:val="24"/>
          <w:szCs w:val="24"/>
        </w:rPr>
        <w:t>succeeding section</w:t>
      </w:r>
      <w:r w:rsidR="003C0352">
        <w:rPr>
          <w:sz w:val="24"/>
          <w:szCs w:val="24"/>
        </w:rPr>
        <w:t xml:space="preserve">s </w:t>
      </w:r>
      <w:r w:rsidRPr="00F72941">
        <w:rPr>
          <w:sz w:val="24"/>
          <w:szCs w:val="24"/>
        </w:rPr>
        <w:t xml:space="preserve">describes the conditions driving the development of the </w:t>
      </w:r>
      <w:r w:rsidR="00F72941">
        <w:rPr>
          <w:sz w:val="24"/>
          <w:szCs w:val="24"/>
        </w:rPr>
        <w:t xml:space="preserve">calendar tool. This section introduces the application as </w:t>
      </w:r>
      <w:r w:rsidR="00F72941" w:rsidRPr="00F72941">
        <w:rPr>
          <w:sz w:val="24"/>
          <w:szCs w:val="24"/>
        </w:rPr>
        <w:t>intended</w:t>
      </w:r>
      <w:r w:rsidRPr="00F72941">
        <w:rPr>
          <w:sz w:val="24"/>
          <w:szCs w:val="24"/>
        </w:rPr>
        <w:t xml:space="preserve"> and describes the scope and limitations of the development effort</w:t>
      </w:r>
      <w:r w:rsidR="00F72941" w:rsidRPr="00F72941">
        <w:rPr>
          <w:sz w:val="24"/>
          <w:szCs w:val="24"/>
        </w:rPr>
        <w:t>.</w:t>
      </w:r>
    </w:p>
    <w:p w:rsidR="00C27113" w:rsidRDefault="00C27113" w:rsidP="00514A6E">
      <w:pPr>
        <w:spacing w:line="276" w:lineRule="auto"/>
        <w:rPr>
          <w:b/>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Vision</w:t>
      </w:r>
    </w:p>
    <w:p w:rsidR="00B11622" w:rsidRDefault="00B11622" w:rsidP="00514A6E">
      <w:pPr>
        <w:spacing w:line="276" w:lineRule="auto"/>
        <w:rPr>
          <w:b/>
          <w:sz w:val="24"/>
          <w:szCs w:val="24"/>
        </w:rPr>
      </w:pPr>
    </w:p>
    <w:p w:rsidR="00C27113" w:rsidRDefault="00FA67DE" w:rsidP="00514A6E">
      <w:pPr>
        <w:spacing w:line="276" w:lineRule="auto"/>
        <w:rPr>
          <w:sz w:val="24"/>
          <w:szCs w:val="24"/>
        </w:rPr>
      </w:pPr>
      <w:r>
        <w:rPr>
          <w:sz w:val="24"/>
          <w:szCs w:val="24"/>
        </w:rPr>
        <w:t xml:space="preserve">In the advent of the technology age, more and more industries are beginning to grasp the benefits of having an </w:t>
      </w:r>
      <w:r>
        <w:rPr>
          <w:i/>
          <w:sz w:val="24"/>
          <w:szCs w:val="24"/>
        </w:rPr>
        <w:t>online presence.</w:t>
      </w:r>
      <w:r>
        <w:rPr>
          <w:sz w:val="24"/>
          <w:szCs w:val="24"/>
        </w:rPr>
        <w:t xml:space="preserve"> </w:t>
      </w:r>
      <w:r w:rsidR="00D85509">
        <w:rPr>
          <w:sz w:val="24"/>
          <w:szCs w:val="24"/>
        </w:rPr>
        <w:t xml:space="preserve">This is why even the </w:t>
      </w:r>
      <w:r w:rsidR="00D85509">
        <w:rPr>
          <w:i/>
          <w:sz w:val="24"/>
          <w:szCs w:val="24"/>
        </w:rPr>
        <w:t xml:space="preserve">religious </w:t>
      </w:r>
      <w:r w:rsidR="00D85509">
        <w:rPr>
          <w:sz w:val="24"/>
          <w:szCs w:val="24"/>
        </w:rPr>
        <w:t xml:space="preserve">sector of our country aims to enhance their capability of </w:t>
      </w:r>
      <w:r w:rsidR="00D85509">
        <w:rPr>
          <w:i/>
          <w:sz w:val="24"/>
          <w:szCs w:val="24"/>
        </w:rPr>
        <w:t xml:space="preserve">catering </w:t>
      </w:r>
      <w:r w:rsidR="00D85509">
        <w:rPr>
          <w:sz w:val="24"/>
          <w:szCs w:val="24"/>
        </w:rPr>
        <w:t>the needs of their intended spiritual audience, online.</w:t>
      </w:r>
    </w:p>
    <w:p w:rsidR="00D85509" w:rsidRDefault="00D85509" w:rsidP="00514A6E">
      <w:pPr>
        <w:spacing w:line="276" w:lineRule="auto"/>
        <w:rPr>
          <w:sz w:val="24"/>
          <w:szCs w:val="24"/>
        </w:rPr>
      </w:pPr>
    </w:p>
    <w:p w:rsidR="002A67E9" w:rsidRDefault="00D85509" w:rsidP="00514A6E">
      <w:pPr>
        <w:spacing w:line="276" w:lineRule="auto"/>
        <w:rPr>
          <w:sz w:val="24"/>
          <w:szCs w:val="24"/>
        </w:rPr>
      </w:pPr>
      <w:r>
        <w:rPr>
          <w:i/>
          <w:sz w:val="24"/>
          <w:szCs w:val="24"/>
        </w:rPr>
        <w:t>AngSalitaNgDiyos.com</w:t>
      </w:r>
      <w:r>
        <w:rPr>
          <w:sz w:val="24"/>
          <w:szCs w:val="24"/>
        </w:rPr>
        <w:t>, is an online Catholic Liturgical site that accommodates the online audience and their needs, spiritually and information - wise.</w:t>
      </w:r>
      <w:r w:rsidR="002A67E9">
        <w:rPr>
          <w:sz w:val="24"/>
          <w:szCs w:val="24"/>
        </w:rPr>
        <w:t xml:space="preserve"> </w:t>
      </w:r>
    </w:p>
    <w:p w:rsidR="002A67E9" w:rsidRDefault="002A67E9" w:rsidP="00514A6E">
      <w:pPr>
        <w:spacing w:line="276" w:lineRule="auto"/>
        <w:rPr>
          <w:sz w:val="24"/>
          <w:szCs w:val="24"/>
        </w:rPr>
      </w:pPr>
    </w:p>
    <w:p w:rsidR="00D85509" w:rsidRDefault="002A67E9" w:rsidP="00514A6E">
      <w:pPr>
        <w:spacing w:line="276" w:lineRule="auto"/>
        <w:rPr>
          <w:sz w:val="24"/>
          <w:szCs w:val="24"/>
        </w:rPr>
      </w:pPr>
      <w:r>
        <w:rPr>
          <w:sz w:val="24"/>
          <w:szCs w:val="24"/>
        </w:rPr>
        <w:lastRenderedPageBreak/>
        <w:t xml:space="preserve">In line with this, the proponents of this project have tasked the IT – 111 students to create a calendar structure that can </w:t>
      </w:r>
      <w:r w:rsidR="00A763DC">
        <w:rPr>
          <w:sz w:val="24"/>
          <w:szCs w:val="24"/>
        </w:rPr>
        <w:t>display</w:t>
      </w:r>
      <w:r>
        <w:rPr>
          <w:sz w:val="24"/>
          <w:szCs w:val="24"/>
        </w:rPr>
        <w:t xml:space="preserve"> </w:t>
      </w:r>
      <w:r w:rsidR="00B11622">
        <w:rPr>
          <w:sz w:val="24"/>
          <w:szCs w:val="24"/>
        </w:rPr>
        <w:t xml:space="preserve">the </w:t>
      </w:r>
      <w:r w:rsidR="00B11622">
        <w:rPr>
          <w:i/>
          <w:sz w:val="24"/>
          <w:szCs w:val="24"/>
        </w:rPr>
        <w:t xml:space="preserve">Lectionary Cycles </w:t>
      </w:r>
      <w:r w:rsidR="00B11622">
        <w:rPr>
          <w:sz w:val="24"/>
          <w:szCs w:val="24"/>
        </w:rPr>
        <w:t xml:space="preserve">and </w:t>
      </w:r>
      <w:r w:rsidR="00B11622">
        <w:rPr>
          <w:i/>
          <w:sz w:val="24"/>
          <w:szCs w:val="24"/>
        </w:rPr>
        <w:t xml:space="preserve">Liturgical Feasts </w:t>
      </w:r>
      <w:r w:rsidR="00A763DC">
        <w:rPr>
          <w:sz w:val="24"/>
          <w:szCs w:val="24"/>
        </w:rPr>
        <w:t xml:space="preserve">within a </w:t>
      </w:r>
      <w:r w:rsidR="008E671C">
        <w:rPr>
          <w:sz w:val="24"/>
          <w:szCs w:val="24"/>
        </w:rPr>
        <w:t>certain</w:t>
      </w:r>
      <w:r w:rsidR="00A763DC">
        <w:rPr>
          <w:sz w:val="24"/>
          <w:szCs w:val="24"/>
        </w:rPr>
        <w:t xml:space="preserve"> year</w:t>
      </w:r>
      <w:r w:rsidR="00B11622">
        <w:rPr>
          <w:sz w:val="24"/>
          <w:szCs w:val="24"/>
        </w:rPr>
        <w:t xml:space="preserve">. It is known that every year, the </w:t>
      </w:r>
      <w:r w:rsidR="00B11622">
        <w:rPr>
          <w:i/>
          <w:sz w:val="24"/>
          <w:szCs w:val="24"/>
        </w:rPr>
        <w:t xml:space="preserve">liturgical </w:t>
      </w:r>
      <w:r w:rsidR="00B11622">
        <w:rPr>
          <w:sz w:val="24"/>
          <w:szCs w:val="24"/>
        </w:rPr>
        <w:t>calendar changes in line with certain technicalities defined by Lectionary Cycles</w:t>
      </w:r>
      <w:r w:rsidR="00A763DC">
        <w:rPr>
          <w:sz w:val="24"/>
          <w:szCs w:val="24"/>
        </w:rPr>
        <w:t xml:space="preserve"> (3 cycles for Sunday Lectures, 2 cycles for Weekday Lectures)</w:t>
      </w:r>
      <w:r w:rsidR="00B11622">
        <w:rPr>
          <w:sz w:val="24"/>
          <w:szCs w:val="24"/>
        </w:rPr>
        <w:t>. The proposed calendar structure will identify specifically when these dates will be and arrange them accordingly.</w:t>
      </w:r>
    </w:p>
    <w:p w:rsidR="00B11622" w:rsidRDefault="00B11622" w:rsidP="00514A6E">
      <w:pPr>
        <w:spacing w:line="276" w:lineRule="auto"/>
        <w:rPr>
          <w:sz w:val="24"/>
          <w:szCs w:val="24"/>
        </w:rPr>
      </w:pPr>
    </w:p>
    <w:p w:rsidR="00B11622" w:rsidRDefault="00B11622" w:rsidP="00514A6E">
      <w:pPr>
        <w:spacing w:line="276" w:lineRule="auto"/>
        <w:rPr>
          <w:sz w:val="24"/>
          <w:szCs w:val="24"/>
        </w:rPr>
      </w:pPr>
      <w:r>
        <w:rPr>
          <w:sz w:val="24"/>
          <w:szCs w:val="24"/>
        </w:rPr>
        <w:t xml:space="preserve">The primary goal of the </w:t>
      </w:r>
      <w:r>
        <w:rPr>
          <w:i/>
          <w:sz w:val="24"/>
          <w:szCs w:val="24"/>
        </w:rPr>
        <w:t>Liturgical Site’</w:t>
      </w:r>
      <w:r>
        <w:rPr>
          <w:sz w:val="24"/>
          <w:szCs w:val="24"/>
        </w:rPr>
        <w:t xml:space="preserve">s calendar structure is to provide an informative, detailed and accurate representation of all the lectionary </w:t>
      </w:r>
      <w:r w:rsidR="008E671C">
        <w:rPr>
          <w:sz w:val="24"/>
          <w:szCs w:val="24"/>
        </w:rPr>
        <w:t xml:space="preserve">cycles </w:t>
      </w:r>
      <w:r>
        <w:rPr>
          <w:sz w:val="24"/>
          <w:szCs w:val="24"/>
        </w:rPr>
        <w:t xml:space="preserve">and religious feasts within a specific year. This will designate the said dates and represent them in an online version of the Calendar. </w:t>
      </w:r>
    </w:p>
    <w:p w:rsidR="00B11622" w:rsidRDefault="00B11622" w:rsidP="00514A6E">
      <w:pPr>
        <w:spacing w:line="276" w:lineRule="auto"/>
        <w:rPr>
          <w:sz w:val="24"/>
          <w:szCs w:val="24"/>
        </w:rPr>
      </w:pPr>
    </w:p>
    <w:p w:rsidR="00B11622" w:rsidRPr="00B11622" w:rsidRDefault="00B11622" w:rsidP="00514A6E">
      <w:pPr>
        <w:pStyle w:val="ListParagraph"/>
        <w:numPr>
          <w:ilvl w:val="2"/>
          <w:numId w:val="5"/>
        </w:numPr>
        <w:spacing w:line="276" w:lineRule="auto"/>
        <w:rPr>
          <w:b/>
          <w:sz w:val="24"/>
          <w:szCs w:val="24"/>
        </w:rPr>
      </w:pPr>
      <w:r>
        <w:rPr>
          <w:b/>
          <w:sz w:val="24"/>
          <w:szCs w:val="24"/>
        </w:rPr>
        <w:t>Scope</w:t>
      </w:r>
    </w:p>
    <w:p w:rsidR="00B11622" w:rsidRDefault="00B11622" w:rsidP="00514A6E">
      <w:pPr>
        <w:spacing w:line="276" w:lineRule="auto"/>
        <w:rPr>
          <w:sz w:val="24"/>
          <w:szCs w:val="24"/>
        </w:rPr>
      </w:pPr>
    </w:p>
    <w:p w:rsidR="003F5498" w:rsidRDefault="003F5498" w:rsidP="00514A6E">
      <w:pPr>
        <w:spacing w:line="276" w:lineRule="auto"/>
        <w:rPr>
          <w:sz w:val="24"/>
          <w:szCs w:val="24"/>
        </w:rPr>
      </w:pPr>
      <w:r>
        <w:rPr>
          <w:sz w:val="24"/>
          <w:szCs w:val="24"/>
        </w:rPr>
        <w:t xml:space="preserve">The project aims to provide a tool that helps online users to identify the designated dates of </w:t>
      </w:r>
      <w:r>
        <w:rPr>
          <w:i/>
          <w:sz w:val="24"/>
          <w:szCs w:val="24"/>
        </w:rPr>
        <w:t>religious lections and feasts</w:t>
      </w:r>
      <w:r>
        <w:rPr>
          <w:sz w:val="24"/>
          <w:szCs w:val="24"/>
        </w:rPr>
        <w:t xml:space="preserve"> within a specified year.</w:t>
      </w:r>
    </w:p>
    <w:p w:rsidR="003F5498" w:rsidRDefault="003F5498" w:rsidP="00514A6E">
      <w:pPr>
        <w:spacing w:line="276" w:lineRule="auto"/>
        <w:rPr>
          <w:sz w:val="24"/>
          <w:szCs w:val="24"/>
        </w:rPr>
      </w:pPr>
    </w:p>
    <w:p w:rsidR="003F5498" w:rsidRDefault="003F5498" w:rsidP="00514A6E">
      <w:pPr>
        <w:pStyle w:val="ListParagraph"/>
        <w:numPr>
          <w:ilvl w:val="0"/>
          <w:numId w:val="10"/>
        </w:numPr>
        <w:spacing w:line="276" w:lineRule="auto"/>
        <w:rPr>
          <w:sz w:val="24"/>
          <w:szCs w:val="24"/>
        </w:rPr>
      </w:pPr>
      <w:r>
        <w:rPr>
          <w:sz w:val="24"/>
          <w:szCs w:val="24"/>
        </w:rPr>
        <w:t xml:space="preserve">Create a database that includes all the </w:t>
      </w:r>
      <w:r w:rsidRPr="003F5498">
        <w:rPr>
          <w:i/>
          <w:sz w:val="24"/>
          <w:szCs w:val="24"/>
        </w:rPr>
        <w:t>religious events</w:t>
      </w:r>
      <w:r>
        <w:rPr>
          <w:sz w:val="24"/>
          <w:szCs w:val="24"/>
        </w:rPr>
        <w:t xml:space="preserve"> (e.g. lections, feasts and celebrations) within the year</w:t>
      </w:r>
    </w:p>
    <w:p w:rsidR="003F5498" w:rsidRDefault="00596BFE" w:rsidP="00514A6E">
      <w:pPr>
        <w:pStyle w:val="ListParagraph"/>
        <w:numPr>
          <w:ilvl w:val="0"/>
          <w:numId w:val="10"/>
        </w:numPr>
        <w:spacing w:line="276" w:lineRule="auto"/>
        <w:rPr>
          <w:sz w:val="24"/>
          <w:szCs w:val="24"/>
        </w:rPr>
      </w:pPr>
      <w:r>
        <w:rPr>
          <w:sz w:val="24"/>
          <w:szCs w:val="24"/>
        </w:rPr>
        <w:t xml:space="preserve">Create a tool that utilizes the created </w:t>
      </w:r>
      <w:r w:rsidR="003F5498">
        <w:rPr>
          <w:sz w:val="24"/>
          <w:szCs w:val="24"/>
        </w:rPr>
        <w:t xml:space="preserve">database to insert the specified </w:t>
      </w:r>
      <w:r w:rsidR="003F5498">
        <w:rPr>
          <w:i/>
          <w:sz w:val="24"/>
          <w:szCs w:val="24"/>
        </w:rPr>
        <w:t>events</w:t>
      </w:r>
      <w:r>
        <w:rPr>
          <w:sz w:val="24"/>
          <w:szCs w:val="24"/>
        </w:rPr>
        <w:t xml:space="preserve"> in line with specific requirements that are specified by the Catholic church</w:t>
      </w:r>
    </w:p>
    <w:p w:rsidR="00596BFE" w:rsidRDefault="00596BFE" w:rsidP="00514A6E">
      <w:pPr>
        <w:pStyle w:val="ListParagraph"/>
        <w:numPr>
          <w:ilvl w:val="0"/>
          <w:numId w:val="10"/>
        </w:numPr>
        <w:spacing w:line="276" w:lineRule="auto"/>
        <w:rPr>
          <w:sz w:val="24"/>
          <w:szCs w:val="24"/>
        </w:rPr>
      </w:pPr>
      <w:r>
        <w:rPr>
          <w:sz w:val="24"/>
          <w:szCs w:val="24"/>
        </w:rPr>
        <w:t xml:space="preserve">Provide a calendar (that uses the database and the tool’s synergy) to display links to the necessary </w:t>
      </w:r>
      <w:r w:rsidR="00280868">
        <w:rPr>
          <w:i/>
          <w:sz w:val="24"/>
          <w:szCs w:val="24"/>
        </w:rPr>
        <w:t>pages</w:t>
      </w:r>
      <w:r>
        <w:rPr>
          <w:i/>
          <w:sz w:val="24"/>
          <w:szCs w:val="24"/>
        </w:rPr>
        <w:t xml:space="preserve"> </w:t>
      </w:r>
      <w:r>
        <w:rPr>
          <w:sz w:val="24"/>
          <w:szCs w:val="24"/>
        </w:rPr>
        <w:t xml:space="preserve">and/or </w:t>
      </w:r>
      <w:r>
        <w:rPr>
          <w:i/>
          <w:sz w:val="24"/>
          <w:szCs w:val="24"/>
        </w:rPr>
        <w:t xml:space="preserve">audio </w:t>
      </w:r>
      <w:r>
        <w:rPr>
          <w:sz w:val="24"/>
          <w:szCs w:val="24"/>
        </w:rPr>
        <w:t>files, representing lections and mass readings for each date</w:t>
      </w:r>
    </w:p>
    <w:p w:rsidR="00596BFE" w:rsidRDefault="00596BFE" w:rsidP="00514A6E">
      <w:pPr>
        <w:pStyle w:val="ListParagraph"/>
        <w:numPr>
          <w:ilvl w:val="0"/>
          <w:numId w:val="10"/>
        </w:numPr>
        <w:spacing w:line="276" w:lineRule="auto"/>
        <w:rPr>
          <w:sz w:val="24"/>
          <w:szCs w:val="24"/>
        </w:rPr>
      </w:pPr>
      <w:r>
        <w:rPr>
          <w:sz w:val="24"/>
          <w:szCs w:val="24"/>
        </w:rPr>
        <w:t xml:space="preserve">Encourage the online community to visit the </w:t>
      </w:r>
      <w:r>
        <w:rPr>
          <w:i/>
          <w:sz w:val="24"/>
          <w:szCs w:val="24"/>
        </w:rPr>
        <w:t>AngSalitaNgDiyos.com</w:t>
      </w:r>
      <w:r>
        <w:rPr>
          <w:sz w:val="24"/>
          <w:szCs w:val="24"/>
        </w:rPr>
        <w:t xml:space="preserve"> site for informative and spiritual purposes</w:t>
      </w:r>
    </w:p>
    <w:p w:rsidR="00596BFE" w:rsidRDefault="00596BFE" w:rsidP="00514A6E">
      <w:pPr>
        <w:spacing w:line="276" w:lineRule="auto"/>
        <w:rPr>
          <w:sz w:val="24"/>
          <w:szCs w:val="24"/>
        </w:rPr>
      </w:pPr>
    </w:p>
    <w:p w:rsidR="00596BFE" w:rsidRDefault="006E137C" w:rsidP="00514A6E">
      <w:pPr>
        <w:spacing w:line="276" w:lineRule="auto"/>
        <w:rPr>
          <w:sz w:val="24"/>
          <w:szCs w:val="24"/>
        </w:rPr>
      </w:pPr>
      <w:r>
        <w:rPr>
          <w:sz w:val="24"/>
          <w:szCs w:val="24"/>
        </w:rPr>
        <w:t>The functions of the system include the following:</w:t>
      </w:r>
    </w:p>
    <w:p w:rsidR="006E137C" w:rsidRDefault="006E137C" w:rsidP="00514A6E">
      <w:pPr>
        <w:spacing w:line="276" w:lineRule="auto"/>
        <w:rPr>
          <w:sz w:val="24"/>
          <w:szCs w:val="24"/>
        </w:rPr>
      </w:pPr>
    </w:p>
    <w:p w:rsidR="00514A6E" w:rsidRDefault="00514A6E" w:rsidP="00514A6E">
      <w:pPr>
        <w:pStyle w:val="ListParagraph"/>
        <w:numPr>
          <w:ilvl w:val="0"/>
          <w:numId w:val="11"/>
        </w:numPr>
        <w:spacing w:line="276" w:lineRule="auto"/>
        <w:rPr>
          <w:sz w:val="24"/>
          <w:szCs w:val="24"/>
        </w:rPr>
      </w:pPr>
      <w:r>
        <w:rPr>
          <w:sz w:val="24"/>
          <w:szCs w:val="24"/>
        </w:rPr>
        <w:t xml:space="preserve">The main target market of this tool will mainly be defined as </w:t>
      </w:r>
      <w:r w:rsidRPr="00514A6E">
        <w:rPr>
          <w:i/>
          <w:sz w:val="24"/>
          <w:szCs w:val="24"/>
        </w:rPr>
        <w:t>users</w:t>
      </w:r>
      <w:r>
        <w:rPr>
          <w:sz w:val="24"/>
          <w:szCs w:val="24"/>
        </w:rPr>
        <w:t xml:space="preserve">. These users are those who access the calendar via the site, </w:t>
      </w:r>
      <w:r>
        <w:rPr>
          <w:i/>
          <w:sz w:val="24"/>
          <w:szCs w:val="24"/>
        </w:rPr>
        <w:t>AngSalitaNgDiyos.com</w:t>
      </w:r>
    </w:p>
    <w:p w:rsidR="007C4F35" w:rsidRDefault="007C4F35" w:rsidP="00514A6E">
      <w:pPr>
        <w:pStyle w:val="ListParagraph"/>
        <w:numPr>
          <w:ilvl w:val="0"/>
          <w:numId w:val="11"/>
        </w:numPr>
        <w:spacing w:line="276" w:lineRule="auto"/>
        <w:rPr>
          <w:sz w:val="24"/>
          <w:szCs w:val="24"/>
        </w:rPr>
      </w:pPr>
      <w:r>
        <w:rPr>
          <w:sz w:val="24"/>
          <w:szCs w:val="24"/>
        </w:rPr>
        <w:t>The calendar tool will automatically display the dates within the month that it is being access</w:t>
      </w:r>
      <w:r w:rsidR="00574B0B">
        <w:rPr>
          <w:sz w:val="24"/>
          <w:szCs w:val="24"/>
        </w:rPr>
        <w:t>ed</w:t>
      </w:r>
    </w:p>
    <w:p w:rsidR="006E137C" w:rsidRDefault="006E137C" w:rsidP="00514A6E">
      <w:pPr>
        <w:pStyle w:val="ListParagraph"/>
        <w:numPr>
          <w:ilvl w:val="0"/>
          <w:numId w:val="11"/>
        </w:numPr>
        <w:spacing w:line="276" w:lineRule="auto"/>
        <w:rPr>
          <w:sz w:val="24"/>
          <w:szCs w:val="24"/>
        </w:rPr>
      </w:pPr>
      <w:r>
        <w:rPr>
          <w:sz w:val="24"/>
          <w:szCs w:val="24"/>
        </w:rPr>
        <w:t xml:space="preserve">The calendar will display 4 types of </w:t>
      </w:r>
      <w:r w:rsidR="003C0352">
        <w:rPr>
          <w:i/>
          <w:sz w:val="24"/>
          <w:szCs w:val="24"/>
        </w:rPr>
        <w:t>events</w:t>
      </w:r>
      <w:r>
        <w:rPr>
          <w:sz w:val="24"/>
          <w:szCs w:val="24"/>
        </w:rPr>
        <w:t xml:space="preserve">: (1) </w:t>
      </w:r>
      <w:r w:rsidRPr="006E137C">
        <w:rPr>
          <w:b/>
          <w:sz w:val="24"/>
          <w:szCs w:val="24"/>
        </w:rPr>
        <w:t>Sunday readings</w:t>
      </w:r>
      <w:r>
        <w:rPr>
          <w:sz w:val="24"/>
          <w:szCs w:val="24"/>
        </w:rPr>
        <w:t xml:space="preserve">, (2) </w:t>
      </w:r>
      <w:r w:rsidRPr="006E137C">
        <w:rPr>
          <w:b/>
          <w:sz w:val="24"/>
          <w:szCs w:val="24"/>
        </w:rPr>
        <w:t>Weekday readings</w:t>
      </w:r>
      <w:r>
        <w:rPr>
          <w:sz w:val="24"/>
          <w:szCs w:val="24"/>
        </w:rPr>
        <w:t xml:space="preserve">, (3) </w:t>
      </w:r>
      <w:r w:rsidRPr="006E137C">
        <w:rPr>
          <w:b/>
          <w:sz w:val="24"/>
          <w:szCs w:val="24"/>
        </w:rPr>
        <w:t>Moveable feasts</w:t>
      </w:r>
      <w:r w:rsidR="008E671C">
        <w:rPr>
          <w:sz w:val="24"/>
          <w:szCs w:val="24"/>
        </w:rPr>
        <w:t>,</w:t>
      </w:r>
      <w:r>
        <w:rPr>
          <w:sz w:val="24"/>
          <w:szCs w:val="24"/>
        </w:rPr>
        <w:t xml:space="preserve"> (4) </w:t>
      </w:r>
      <w:r w:rsidR="008E671C">
        <w:rPr>
          <w:b/>
          <w:sz w:val="24"/>
          <w:szCs w:val="24"/>
        </w:rPr>
        <w:t>Solemnities</w:t>
      </w:r>
      <w:r w:rsidR="008E671C" w:rsidRPr="000822F9">
        <w:rPr>
          <w:sz w:val="24"/>
          <w:szCs w:val="24"/>
        </w:rPr>
        <w:t>,</w:t>
      </w:r>
      <w:r w:rsidR="008E671C">
        <w:rPr>
          <w:b/>
          <w:sz w:val="24"/>
          <w:szCs w:val="24"/>
        </w:rPr>
        <w:t xml:space="preserve"> </w:t>
      </w:r>
      <w:r w:rsidR="008E671C">
        <w:rPr>
          <w:sz w:val="24"/>
          <w:szCs w:val="24"/>
        </w:rPr>
        <w:t>(5)</w:t>
      </w:r>
      <w:r w:rsidRPr="006E137C">
        <w:rPr>
          <w:b/>
          <w:sz w:val="24"/>
          <w:szCs w:val="24"/>
        </w:rPr>
        <w:t xml:space="preserve"> Memorials</w:t>
      </w:r>
      <w:r w:rsidR="008E671C">
        <w:rPr>
          <w:b/>
          <w:sz w:val="24"/>
          <w:szCs w:val="24"/>
        </w:rPr>
        <w:t xml:space="preserve"> </w:t>
      </w:r>
      <w:r w:rsidR="008E671C">
        <w:rPr>
          <w:sz w:val="24"/>
          <w:szCs w:val="24"/>
        </w:rPr>
        <w:t xml:space="preserve">and (6) </w:t>
      </w:r>
      <w:r w:rsidR="008E671C">
        <w:rPr>
          <w:b/>
          <w:sz w:val="24"/>
          <w:szCs w:val="24"/>
        </w:rPr>
        <w:t>Special Feasts</w:t>
      </w:r>
    </w:p>
    <w:p w:rsidR="006E137C" w:rsidRDefault="00B62302" w:rsidP="00514A6E">
      <w:pPr>
        <w:pStyle w:val="ListParagraph"/>
        <w:numPr>
          <w:ilvl w:val="0"/>
          <w:numId w:val="11"/>
        </w:numPr>
        <w:spacing w:line="276" w:lineRule="auto"/>
        <w:rPr>
          <w:sz w:val="24"/>
          <w:szCs w:val="24"/>
        </w:rPr>
      </w:pPr>
      <w:r>
        <w:rPr>
          <w:sz w:val="24"/>
          <w:szCs w:val="24"/>
        </w:rPr>
        <w:t xml:space="preserve">Each type of item has its own </w:t>
      </w:r>
      <w:r w:rsidR="000A660B">
        <w:rPr>
          <w:sz w:val="24"/>
          <w:szCs w:val="24"/>
        </w:rPr>
        <w:t xml:space="preserve">definite </w:t>
      </w:r>
      <w:r w:rsidR="000A660B">
        <w:rPr>
          <w:i/>
          <w:sz w:val="24"/>
          <w:szCs w:val="24"/>
        </w:rPr>
        <w:t xml:space="preserve">business </w:t>
      </w:r>
      <w:r>
        <w:rPr>
          <w:i/>
          <w:sz w:val="24"/>
          <w:szCs w:val="24"/>
        </w:rPr>
        <w:t>requirement</w:t>
      </w:r>
    </w:p>
    <w:p w:rsidR="00B62302" w:rsidRDefault="00B62302" w:rsidP="00514A6E">
      <w:pPr>
        <w:pStyle w:val="ListParagraph"/>
        <w:numPr>
          <w:ilvl w:val="1"/>
          <w:numId w:val="11"/>
        </w:numPr>
        <w:spacing w:line="276" w:lineRule="auto"/>
        <w:rPr>
          <w:sz w:val="24"/>
          <w:szCs w:val="24"/>
        </w:rPr>
      </w:pPr>
      <w:r>
        <w:rPr>
          <w:b/>
          <w:sz w:val="24"/>
          <w:szCs w:val="24"/>
        </w:rPr>
        <w:t xml:space="preserve">Sunday readings </w:t>
      </w:r>
      <w:r>
        <w:rPr>
          <w:sz w:val="24"/>
          <w:szCs w:val="24"/>
        </w:rPr>
        <w:t xml:space="preserve">have 3 yearly cycles: Year A, Year B and Year C. Each cycle has a designated set of Sunday readings which are variably different from each cycle. Year determinant is the remainder of the sum of all the </w:t>
      </w:r>
      <w:r>
        <w:rPr>
          <w:sz w:val="24"/>
          <w:szCs w:val="24"/>
        </w:rPr>
        <w:lastRenderedPageBreak/>
        <w:t xml:space="preserve">digits within the year, divided by 3. </w:t>
      </w:r>
      <w:r w:rsidR="006B68FA">
        <w:rPr>
          <w:sz w:val="24"/>
          <w:szCs w:val="24"/>
        </w:rPr>
        <w:t>The succeeding table illustrates</w:t>
      </w:r>
      <w:r w:rsidR="00FF328E">
        <w:rPr>
          <w:sz w:val="24"/>
          <w:szCs w:val="24"/>
        </w:rPr>
        <w:t xml:space="preserve"> the determinant.</w:t>
      </w:r>
    </w:p>
    <w:p w:rsidR="00A51C88" w:rsidRPr="00A51C88" w:rsidRDefault="00A51C88" w:rsidP="00514A6E">
      <w:pPr>
        <w:spacing w:line="276" w:lineRule="auto"/>
        <w:rPr>
          <w:sz w:val="24"/>
          <w:szCs w:val="24"/>
        </w:rPr>
      </w:pPr>
    </w:p>
    <w:tbl>
      <w:tblPr>
        <w:tblStyle w:val="GridTable4-Accent6"/>
        <w:tblW w:w="0" w:type="auto"/>
        <w:tblInd w:w="2177" w:type="dxa"/>
        <w:tblLook w:val="04A0" w:firstRow="1" w:lastRow="0" w:firstColumn="1" w:lastColumn="0" w:noHBand="0" w:noVBand="1"/>
      </w:tblPr>
      <w:tblGrid>
        <w:gridCol w:w="2494"/>
        <w:gridCol w:w="2494"/>
      </w:tblGrid>
      <w:tr w:rsidR="00B62302" w:rsidTr="00B47B2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62302" w:rsidP="00514A6E">
            <w:pPr>
              <w:pStyle w:val="ListParagraph"/>
              <w:spacing w:line="276" w:lineRule="auto"/>
              <w:ind w:left="0"/>
              <w:jc w:val="center"/>
              <w:rPr>
                <w:sz w:val="24"/>
                <w:szCs w:val="24"/>
              </w:rPr>
            </w:pPr>
            <w:r>
              <w:rPr>
                <w:sz w:val="24"/>
                <w:szCs w:val="24"/>
              </w:rPr>
              <w:t>Remainder</w:t>
            </w:r>
          </w:p>
        </w:tc>
        <w:tc>
          <w:tcPr>
            <w:tcW w:w="2494" w:type="dxa"/>
          </w:tcPr>
          <w:p w:rsidR="00B62302" w:rsidRDefault="00B62302"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0</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A</w:t>
            </w:r>
          </w:p>
        </w:tc>
      </w:tr>
      <w:tr w:rsidR="00B62302" w:rsidTr="00B47B26">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1</w:t>
            </w:r>
          </w:p>
        </w:tc>
        <w:tc>
          <w:tcPr>
            <w:tcW w:w="2494" w:type="dxa"/>
          </w:tcPr>
          <w:p w:rsidR="00B62302" w:rsidRDefault="00B62302"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B</w:t>
            </w:r>
          </w:p>
        </w:tc>
      </w:tr>
      <w:tr w:rsidR="00B62302" w:rsidTr="00B47B2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B62302" w:rsidRDefault="00B47B26" w:rsidP="00514A6E">
            <w:pPr>
              <w:pStyle w:val="ListParagraph"/>
              <w:spacing w:line="276" w:lineRule="auto"/>
              <w:ind w:left="0"/>
              <w:jc w:val="center"/>
              <w:rPr>
                <w:sz w:val="24"/>
                <w:szCs w:val="24"/>
              </w:rPr>
            </w:pPr>
            <w:r>
              <w:rPr>
                <w:sz w:val="24"/>
                <w:szCs w:val="24"/>
              </w:rPr>
              <w:t>2</w:t>
            </w:r>
          </w:p>
        </w:tc>
        <w:tc>
          <w:tcPr>
            <w:tcW w:w="2494" w:type="dxa"/>
          </w:tcPr>
          <w:p w:rsidR="00B62302" w:rsidRDefault="00B62302"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C</w:t>
            </w:r>
          </w:p>
        </w:tc>
      </w:tr>
    </w:tbl>
    <w:p w:rsidR="00B62302" w:rsidRPr="00B62302" w:rsidRDefault="00D2594C" w:rsidP="00514A6E">
      <w:pPr>
        <w:spacing w:line="276" w:lineRule="auto"/>
        <w:jc w:val="center"/>
        <w:rPr>
          <w:sz w:val="24"/>
          <w:szCs w:val="24"/>
        </w:rPr>
      </w:pPr>
      <w:r>
        <w:rPr>
          <w:sz w:val="24"/>
          <w:szCs w:val="24"/>
        </w:rPr>
        <w:t xml:space="preserve">Table 1.1 </w:t>
      </w:r>
      <w:r w:rsidRPr="00D2594C">
        <w:rPr>
          <w:b/>
          <w:sz w:val="24"/>
          <w:szCs w:val="24"/>
        </w:rPr>
        <w:t>Determinant of year cycle for Sunday readings</w:t>
      </w:r>
    </w:p>
    <w:p w:rsidR="009C3736" w:rsidRPr="000A660B" w:rsidRDefault="000A660B" w:rsidP="00514A6E">
      <w:pPr>
        <w:pStyle w:val="ListParagraph"/>
        <w:spacing w:line="276" w:lineRule="auto"/>
        <w:ind w:left="1440"/>
        <w:rPr>
          <w:sz w:val="24"/>
          <w:szCs w:val="24"/>
        </w:rPr>
      </w:pPr>
      <w:r>
        <w:rPr>
          <w:sz w:val="24"/>
          <w:szCs w:val="24"/>
        </w:rPr>
        <w:br/>
      </w:r>
      <w:r w:rsidR="009C3736">
        <w:rPr>
          <w:sz w:val="24"/>
          <w:szCs w:val="24"/>
        </w:rPr>
        <w:t>Example -</w:t>
      </w:r>
      <w:r w:rsidR="00B47B26" w:rsidRPr="009C3736">
        <w:rPr>
          <w:sz w:val="24"/>
          <w:szCs w:val="24"/>
        </w:rPr>
        <w:t xml:space="preserve">For the </w:t>
      </w:r>
      <w:r w:rsidR="00363F75" w:rsidRPr="009C3736">
        <w:rPr>
          <w:sz w:val="24"/>
          <w:szCs w:val="24"/>
        </w:rPr>
        <w:t>Y</w:t>
      </w:r>
      <w:r w:rsidR="00860EC5">
        <w:rPr>
          <w:sz w:val="24"/>
          <w:szCs w:val="24"/>
        </w:rPr>
        <w:t>ear 2013</w:t>
      </w:r>
      <w:r w:rsidR="00363F75" w:rsidRPr="009C3736">
        <w:rPr>
          <w:sz w:val="24"/>
          <w:szCs w:val="24"/>
        </w:rPr>
        <w:t xml:space="preserve">: </w:t>
      </w:r>
    </w:p>
    <w:p w:rsidR="00363F75" w:rsidRDefault="00B47B26" w:rsidP="00514A6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363F75" w:rsidRPr="00363F75" w:rsidRDefault="00860EC5" w:rsidP="00514A6E">
      <w:pPr>
        <w:pStyle w:val="ListParagraph"/>
        <w:spacing w:line="276" w:lineRule="auto"/>
        <w:ind w:left="1440"/>
        <w:rPr>
          <w:sz w:val="24"/>
          <w:szCs w:val="24"/>
        </w:rPr>
      </w:pPr>
      <w:r>
        <w:rPr>
          <w:sz w:val="24"/>
          <w:szCs w:val="24"/>
        </w:rPr>
        <w:t>= 2+0+1+3</w:t>
      </w:r>
      <w:r w:rsidR="00B47B26">
        <w:rPr>
          <w:sz w:val="24"/>
          <w:szCs w:val="24"/>
        </w:rPr>
        <w:t>= 6</w:t>
      </w:r>
      <w:r w:rsidR="00B47B26" w:rsidRPr="00363F75">
        <w:rPr>
          <w:sz w:val="24"/>
          <w:szCs w:val="24"/>
        </w:rPr>
        <w:br/>
      </w:r>
      <w:r w:rsidR="00B47B26" w:rsidRPr="00363F75">
        <w:rPr>
          <w:b/>
          <w:sz w:val="24"/>
          <w:szCs w:val="24"/>
        </w:rPr>
        <w:t>Remainder of sum divided by 3</w:t>
      </w:r>
      <w:r w:rsidR="00B47B26" w:rsidRPr="00363F75">
        <w:rPr>
          <w:sz w:val="24"/>
          <w:szCs w:val="24"/>
        </w:rPr>
        <w:t xml:space="preserve"> </w:t>
      </w:r>
    </w:p>
    <w:p w:rsidR="00B47B26" w:rsidRPr="00A51C88" w:rsidRDefault="00B47B26" w:rsidP="00514A6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sidR="00363F75">
        <w:rPr>
          <w:b/>
          <w:sz w:val="24"/>
          <w:szCs w:val="24"/>
          <w:u w:val="single"/>
        </w:rPr>
        <w:br/>
      </w:r>
      <w:r w:rsidR="00363F75" w:rsidRPr="002E017F">
        <w:rPr>
          <w:sz w:val="24"/>
          <w:szCs w:val="24"/>
          <w:u w:val="single"/>
        </w:rPr>
        <w:t>Remainder is 0.</w:t>
      </w:r>
      <w:r w:rsidR="00A51C88" w:rsidRPr="00A51C88">
        <w:rPr>
          <w:b/>
          <w:sz w:val="24"/>
          <w:szCs w:val="24"/>
        </w:rPr>
        <w:t xml:space="preserve"> </w:t>
      </w:r>
      <w:r w:rsidR="00A51C88">
        <w:rPr>
          <w:sz w:val="24"/>
          <w:szCs w:val="24"/>
        </w:rPr>
        <w:t>Therefore</w:t>
      </w:r>
      <w:r w:rsidR="0005224B">
        <w:rPr>
          <w:sz w:val="24"/>
          <w:szCs w:val="24"/>
        </w:rPr>
        <w:t xml:space="preserve"> 2013</w:t>
      </w:r>
      <w:r w:rsidRPr="00A51C88">
        <w:rPr>
          <w:sz w:val="24"/>
          <w:szCs w:val="24"/>
        </w:rPr>
        <w:t xml:space="preserve"> is considered within the </w:t>
      </w:r>
      <w:r w:rsidR="00A51C88" w:rsidRPr="002E017F">
        <w:rPr>
          <w:sz w:val="24"/>
          <w:szCs w:val="24"/>
          <w:u w:val="single"/>
        </w:rPr>
        <w:t>Year A</w:t>
      </w:r>
      <w:r w:rsidR="00A51C88">
        <w:rPr>
          <w:sz w:val="24"/>
          <w:szCs w:val="24"/>
        </w:rPr>
        <w:t xml:space="preserve"> cycle</w:t>
      </w:r>
      <w:r w:rsidRPr="00A51C88">
        <w:rPr>
          <w:sz w:val="24"/>
          <w:szCs w:val="24"/>
        </w:rPr>
        <w:t>.</w:t>
      </w:r>
    </w:p>
    <w:p w:rsidR="00B62302" w:rsidRPr="006E137C" w:rsidRDefault="00363F75"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Weekday readings, </w:t>
      </w:r>
      <w:r>
        <w:rPr>
          <w:sz w:val="24"/>
          <w:szCs w:val="24"/>
        </w:rPr>
        <w:t xml:space="preserve">there are two sets of readings. Year 1 </w:t>
      </w:r>
      <w:r w:rsidR="009C3736">
        <w:rPr>
          <w:sz w:val="24"/>
          <w:szCs w:val="24"/>
        </w:rPr>
        <w:t>&amp;</w:t>
      </w:r>
      <w:r>
        <w:rPr>
          <w:sz w:val="24"/>
          <w:szCs w:val="24"/>
        </w:rPr>
        <w:t>Year 2.</w:t>
      </w:r>
      <w:r w:rsidR="00FF328E">
        <w:rPr>
          <w:sz w:val="24"/>
          <w:szCs w:val="24"/>
        </w:rPr>
        <w:t xml:space="preserve"> The succeeding table describes the determinant.</w:t>
      </w:r>
      <w:r w:rsidR="009C3736">
        <w:rPr>
          <w:sz w:val="24"/>
          <w:szCs w:val="24"/>
        </w:rPr>
        <w:br/>
      </w:r>
    </w:p>
    <w:tbl>
      <w:tblPr>
        <w:tblStyle w:val="GridTable4-Accent6"/>
        <w:tblW w:w="0" w:type="auto"/>
        <w:tblInd w:w="2177" w:type="dxa"/>
        <w:tblLook w:val="04A0" w:firstRow="1" w:lastRow="0" w:firstColumn="1" w:lastColumn="0" w:noHBand="0" w:noVBand="1"/>
      </w:tblPr>
      <w:tblGrid>
        <w:gridCol w:w="2494"/>
        <w:gridCol w:w="2494"/>
      </w:tblGrid>
      <w:tr w:rsidR="00D2594C" w:rsidTr="005E11A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Pr="00D2594C" w:rsidRDefault="00A51C88" w:rsidP="00514A6E">
            <w:pPr>
              <w:spacing w:line="276" w:lineRule="auto"/>
              <w:jc w:val="center"/>
              <w:rPr>
                <w:sz w:val="24"/>
                <w:szCs w:val="24"/>
              </w:rPr>
            </w:pPr>
            <w:r>
              <w:rPr>
                <w:sz w:val="24"/>
                <w:szCs w:val="24"/>
              </w:rPr>
              <w:t>Year Type</w:t>
            </w:r>
          </w:p>
        </w:tc>
        <w:tc>
          <w:tcPr>
            <w:tcW w:w="2494" w:type="dxa"/>
          </w:tcPr>
          <w:p w:rsidR="00D2594C" w:rsidRDefault="00D2594C" w:rsidP="00514A6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Year</w:t>
            </w:r>
          </w:p>
        </w:tc>
      </w:tr>
      <w:tr w:rsidR="00D2594C" w:rsidTr="005E11A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Odd</w:t>
            </w:r>
          </w:p>
        </w:tc>
        <w:tc>
          <w:tcPr>
            <w:tcW w:w="2494" w:type="dxa"/>
          </w:tcPr>
          <w:p w:rsidR="00D2594C" w:rsidRDefault="00A51C88" w:rsidP="00514A6E">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 1</w:t>
            </w:r>
          </w:p>
        </w:tc>
      </w:tr>
      <w:tr w:rsidR="00D2594C" w:rsidTr="005E11AD">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D2594C" w:rsidRDefault="00A51C88" w:rsidP="00514A6E">
            <w:pPr>
              <w:pStyle w:val="ListParagraph"/>
              <w:spacing w:line="276" w:lineRule="auto"/>
              <w:ind w:left="0"/>
              <w:jc w:val="center"/>
              <w:rPr>
                <w:sz w:val="24"/>
                <w:szCs w:val="24"/>
              </w:rPr>
            </w:pPr>
            <w:r>
              <w:rPr>
                <w:sz w:val="24"/>
                <w:szCs w:val="24"/>
              </w:rPr>
              <w:t>Even</w:t>
            </w:r>
          </w:p>
        </w:tc>
        <w:tc>
          <w:tcPr>
            <w:tcW w:w="2494" w:type="dxa"/>
          </w:tcPr>
          <w:p w:rsidR="00D2594C" w:rsidRDefault="00A51C88" w:rsidP="00514A6E">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Year 2</w:t>
            </w:r>
          </w:p>
        </w:tc>
      </w:tr>
    </w:tbl>
    <w:p w:rsidR="000A660B" w:rsidRPr="000A660B" w:rsidRDefault="00D2594C" w:rsidP="00514A6E">
      <w:pPr>
        <w:spacing w:line="276" w:lineRule="auto"/>
        <w:jc w:val="center"/>
        <w:rPr>
          <w:b/>
          <w:sz w:val="24"/>
          <w:szCs w:val="24"/>
        </w:rPr>
      </w:pPr>
      <w:r>
        <w:rPr>
          <w:sz w:val="24"/>
          <w:szCs w:val="24"/>
        </w:rPr>
        <w:t xml:space="preserve">Table 1.2 </w:t>
      </w:r>
      <w:r w:rsidRPr="00D2594C">
        <w:rPr>
          <w:b/>
          <w:sz w:val="24"/>
          <w:szCs w:val="24"/>
        </w:rPr>
        <w:t>Determinant of year cycle for Weekday readings</w:t>
      </w:r>
    </w:p>
    <w:p w:rsidR="000A660B" w:rsidRDefault="000A660B" w:rsidP="00514A6E">
      <w:pPr>
        <w:pStyle w:val="ListParagraph"/>
        <w:spacing w:line="276" w:lineRule="auto"/>
        <w:ind w:left="1440"/>
        <w:rPr>
          <w:sz w:val="24"/>
          <w:szCs w:val="24"/>
        </w:rPr>
      </w:pPr>
      <w:r>
        <w:rPr>
          <w:sz w:val="24"/>
          <w:szCs w:val="24"/>
        </w:rPr>
        <w:br/>
        <w:t xml:space="preserve">Example: </w:t>
      </w:r>
    </w:p>
    <w:p w:rsidR="000A660B" w:rsidRPr="000A660B" w:rsidRDefault="0005224B" w:rsidP="00514A6E">
      <w:pPr>
        <w:pStyle w:val="ListParagraph"/>
        <w:spacing w:line="276" w:lineRule="auto"/>
        <w:ind w:left="1440"/>
        <w:rPr>
          <w:sz w:val="24"/>
          <w:szCs w:val="24"/>
        </w:rPr>
      </w:pPr>
      <w:r>
        <w:rPr>
          <w:sz w:val="24"/>
          <w:szCs w:val="24"/>
        </w:rPr>
        <w:t>Year 2013</w:t>
      </w:r>
      <w:r w:rsidR="000A660B">
        <w:rPr>
          <w:sz w:val="24"/>
          <w:szCs w:val="24"/>
        </w:rPr>
        <w:t xml:space="preserve"> is an </w:t>
      </w:r>
      <w:r>
        <w:rPr>
          <w:sz w:val="24"/>
          <w:szCs w:val="24"/>
          <w:u w:val="single"/>
        </w:rPr>
        <w:t>odd</w:t>
      </w:r>
      <w:r w:rsidR="000A660B" w:rsidRPr="002E017F">
        <w:rPr>
          <w:sz w:val="24"/>
          <w:szCs w:val="24"/>
          <w:u w:val="single"/>
        </w:rPr>
        <w:t xml:space="preserve"> year.</w:t>
      </w:r>
      <w:r w:rsidR="000A660B">
        <w:rPr>
          <w:sz w:val="24"/>
          <w:szCs w:val="24"/>
        </w:rPr>
        <w:t xml:space="preserve"> Therefore, it is within </w:t>
      </w:r>
      <w:r w:rsidR="000A660B" w:rsidRPr="007262E7">
        <w:rPr>
          <w:sz w:val="24"/>
          <w:szCs w:val="24"/>
        </w:rPr>
        <w:t xml:space="preserve">the </w:t>
      </w:r>
      <w:r>
        <w:rPr>
          <w:sz w:val="24"/>
          <w:szCs w:val="24"/>
          <w:u w:val="single"/>
        </w:rPr>
        <w:t>Year 1</w:t>
      </w:r>
      <w:r w:rsidR="000A660B">
        <w:rPr>
          <w:sz w:val="24"/>
          <w:szCs w:val="24"/>
        </w:rPr>
        <w:t xml:space="preserve"> cycle.</w:t>
      </w:r>
      <w:r w:rsidR="00053117">
        <w:rPr>
          <w:sz w:val="24"/>
          <w:szCs w:val="24"/>
        </w:rPr>
        <w:br/>
      </w:r>
    </w:p>
    <w:p w:rsidR="001D1363" w:rsidRDefault="003D1FF0" w:rsidP="00514A6E">
      <w:pPr>
        <w:pStyle w:val="ListParagraph"/>
        <w:numPr>
          <w:ilvl w:val="1"/>
          <w:numId w:val="11"/>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A2224D" w:rsidRPr="00FD7BAC" w:rsidRDefault="00E014C5" w:rsidP="00A2224D">
      <w:pPr>
        <w:pStyle w:val="ListParagraph"/>
        <w:numPr>
          <w:ilvl w:val="1"/>
          <w:numId w:val="11"/>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E014C5" w:rsidRDefault="00A2224D" w:rsidP="00514A6E">
      <w:pPr>
        <w:pStyle w:val="ListParagraph"/>
        <w:numPr>
          <w:ilvl w:val="1"/>
          <w:numId w:val="11"/>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sidR="00053117">
        <w:rPr>
          <w:sz w:val="24"/>
          <w:szCs w:val="24"/>
        </w:rPr>
        <w:br/>
      </w:r>
    </w:p>
    <w:p w:rsidR="00574B0B" w:rsidRDefault="00574B0B" w:rsidP="00514A6E">
      <w:pPr>
        <w:pStyle w:val="ListParagraph"/>
        <w:numPr>
          <w:ilvl w:val="0"/>
          <w:numId w:val="11"/>
        </w:numPr>
        <w:spacing w:line="276" w:lineRule="auto"/>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7C4F35" w:rsidRPr="00574B0B" w:rsidRDefault="00053117" w:rsidP="00514A6E">
      <w:pPr>
        <w:pStyle w:val="ListParagraph"/>
        <w:numPr>
          <w:ilvl w:val="0"/>
          <w:numId w:val="11"/>
        </w:numPr>
        <w:spacing w:line="276" w:lineRule="auto"/>
        <w:rPr>
          <w:sz w:val="24"/>
          <w:szCs w:val="24"/>
        </w:rPr>
      </w:pPr>
      <w:r>
        <w:rPr>
          <w:sz w:val="24"/>
          <w:szCs w:val="24"/>
        </w:rPr>
        <w:lastRenderedPageBreak/>
        <w:t xml:space="preserve">These items that will be displayed in the calendar, will be in the form of </w:t>
      </w:r>
      <w:r>
        <w:rPr>
          <w:i/>
          <w:sz w:val="24"/>
          <w:szCs w:val="24"/>
        </w:rPr>
        <w:t xml:space="preserve">links </w:t>
      </w:r>
      <w:r>
        <w:rPr>
          <w:sz w:val="24"/>
          <w:szCs w:val="24"/>
        </w:rPr>
        <w:t xml:space="preserve">that will redirect to specific </w:t>
      </w:r>
      <w:r w:rsidR="00280868">
        <w:rPr>
          <w:i/>
          <w:sz w:val="24"/>
          <w:szCs w:val="24"/>
        </w:rPr>
        <w:t>pages</w:t>
      </w:r>
      <w:r>
        <w:rPr>
          <w:i/>
          <w:sz w:val="24"/>
          <w:szCs w:val="24"/>
        </w:rPr>
        <w:t xml:space="preserve"> </w:t>
      </w:r>
      <w:r w:rsidRPr="00280868">
        <w:rPr>
          <w:sz w:val="24"/>
          <w:szCs w:val="24"/>
        </w:rPr>
        <w:t>/</w:t>
      </w:r>
      <w:r w:rsidR="00574B0B">
        <w:rPr>
          <w:i/>
          <w:sz w:val="24"/>
          <w:szCs w:val="24"/>
        </w:rPr>
        <w:t xml:space="preserve"> audio files</w:t>
      </w:r>
    </w:p>
    <w:p w:rsidR="00574B0B" w:rsidRDefault="00574B0B" w:rsidP="00514A6E">
      <w:pPr>
        <w:spacing w:line="276" w:lineRule="auto"/>
        <w:rPr>
          <w:sz w:val="24"/>
          <w:szCs w:val="24"/>
        </w:rPr>
      </w:pPr>
    </w:p>
    <w:p w:rsidR="00574B0B" w:rsidRDefault="00574B0B" w:rsidP="00514A6E">
      <w:pPr>
        <w:spacing w:line="276" w:lineRule="auto"/>
        <w:rPr>
          <w:sz w:val="24"/>
          <w:szCs w:val="24"/>
        </w:rPr>
      </w:pPr>
      <w:r>
        <w:rPr>
          <w:sz w:val="24"/>
          <w:szCs w:val="24"/>
        </w:rPr>
        <w:t xml:space="preserve">The </w:t>
      </w:r>
      <w:r w:rsidR="00057B78">
        <w:rPr>
          <w:sz w:val="24"/>
          <w:szCs w:val="24"/>
        </w:rPr>
        <w:t>tool is envisioned to possess the following versions of the application framework:</w:t>
      </w:r>
    </w:p>
    <w:p w:rsidR="00574B0B" w:rsidRDefault="00574B0B" w:rsidP="00514A6E">
      <w:pPr>
        <w:pStyle w:val="ListParagraph"/>
        <w:numPr>
          <w:ilvl w:val="0"/>
          <w:numId w:val="12"/>
        </w:numPr>
        <w:spacing w:line="276" w:lineRule="auto"/>
        <w:rPr>
          <w:sz w:val="24"/>
          <w:szCs w:val="24"/>
        </w:rPr>
      </w:pPr>
      <w:r>
        <w:rPr>
          <w:sz w:val="24"/>
          <w:szCs w:val="24"/>
        </w:rPr>
        <w:t xml:space="preserve">Web – version </w:t>
      </w:r>
    </w:p>
    <w:p w:rsidR="00574B0B" w:rsidRDefault="00574B0B" w:rsidP="00514A6E">
      <w:pPr>
        <w:pStyle w:val="ListParagraph"/>
        <w:numPr>
          <w:ilvl w:val="0"/>
          <w:numId w:val="12"/>
        </w:numPr>
        <w:spacing w:line="276" w:lineRule="auto"/>
        <w:rPr>
          <w:sz w:val="24"/>
          <w:szCs w:val="24"/>
        </w:rPr>
      </w:pPr>
      <w:r>
        <w:rPr>
          <w:sz w:val="24"/>
          <w:szCs w:val="24"/>
        </w:rPr>
        <w:t xml:space="preserve">Mobile – version </w:t>
      </w:r>
    </w:p>
    <w:p w:rsidR="00030F38" w:rsidRDefault="00030F38" w:rsidP="00514A6E">
      <w:pPr>
        <w:spacing w:line="276" w:lineRule="auto"/>
        <w:rPr>
          <w:sz w:val="24"/>
          <w:szCs w:val="24"/>
        </w:rPr>
      </w:pPr>
    </w:p>
    <w:p w:rsidR="00030F38" w:rsidRPr="00030F38" w:rsidRDefault="00030F38" w:rsidP="00514A6E">
      <w:pPr>
        <w:spacing w:line="276" w:lineRule="auto"/>
        <w:rPr>
          <w:sz w:val="24"/>
          <w:szCs w:val="24"/>
        </w:rPr>
      </w:pPr>
      <w:r w:rsidRPr="00030F38">
        <w:rPr>
          <w:sz w:val="24"/>
          <w:szCs w:val="24"/>
        </w:rPr>
        <w:t xml:space="preserve">The </w:t>
      </w:r>
      <w:r w:rsidR="00495AEC">
        <w:rPr>
          <w:sz w:val="24"/>
          <w:szCs w:val="24"/>
        </w:rPr>
        <w:t>timeframe</w:t>
      </w:r>
      <w:r w:rsidRPr="00030F38">
        <w:rPr>
          <w:sz w:val="24"/>
          <w:szCs w:val="24"/>
        </w:rPr>
        <w:t xml:space="preserve"> for the </w:t>
      </w:r>
      <w:r w:rsidR="00495AEC">
        <w:rPr>
          <w:sz w:val="24"/>
          <w:szCs w:val="24"/>
        </w:rPr>
        <w:t>system development</w:t>
      </w:r>
      <w:r w:rsidRPr="00030F38">
        <w:rPr>
          <w:sz w:val="24"/>
          <w:szCs w:val="24"/>
        </w:rPr>
        <w:t xml:space="preserve"> process is </w:t>
      </w:r>
      <w:r w:rsidR="00495AEC">
        <w:rPr>
          <w:sz w:val="24"/>
          <w:szCs w:val="24"/>
        </w:rPr>
        <w:t xml:space="preserve">ten </w:t>
      </w:r>
      <w:r w:rsidRPr="00030F38">
        <w:rPr>
          <w:sz w:val="24"/>
          <w:szCs w:val="24"/>
        </w:rPr>
        <w:t xml:space="preserve">weeks; </w:t>
      </w:r>
      <w:r w:rsidR="00CC5CE8">
        <w:rPr>
          <w:sz w:val="24"/>
          <w:szCs w:val="24"/>
        </w:rPr>
        <w:t xml:space="preserve">for the finished product, </w:t>
      </w:r>
      <w:r w:rsidRPr="00030F38">
        <w:rPr>
          <w:sz w:val="24"/>
          <w:szCs w:val="24"/>
        </w:rPr>
        <w:t xml:space="preserve">the </w:t>
      </w:r>
      <w:r w:rsidR="00495AEC">
        <w:rPr>
          <w:sz w:val="24"/>
          <w:szCs w:val="24"/>
        </w:rPr>
        <w:t>schedule</w:t>
      </w:r>
      <w:r w:rsidR="004C003B">
        <w:rPr>
          <w:sz w:val="24"/>
          <w:szCs w:val="24"/>
        </w:rPr>
        <w:t>d</w:t>
      </w:r>
      <w:r w:rsidR="00495AEC">
        <w:rPr>
          <w:sz w:val="24"/>
          <w:szCs w:val="24"/>
        </w:rPr>
        <w:t xml:space="preserve"> system evaluation is</w:t>
      </w:r>
      <w:r w:rsidRPr="00030F38">
        <w:rPr>
          <w:sz w:val="24"/>
          <w:szCs w:val="24"/>
        </w:rPr>
        <w:t xml:space="preserve"> March 31, 2015.</w:t>
      </w:r>
    </w:p>
    <w:p w:rsidR="00D2594C" w:rsidRPr="00C27113" w:rsidRDefault="00D2594C" w:rsidP="00514A6E">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Feasibility and Risk Analysis</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Feasibility Standards</w:t>
      </w:r>
    </w:p>
    <w:p w:rsidR="00C27113" w:rsidRDefault="00C27113" w:rsidP="00514A6E">
      <w:pPr>
        <w:spacing w:line="276" w:lineRule="auto"/>
        <w:rPr>
          <w:b/>
          <w:sz w:val="24"/>
          <w:szCs w:val="24"/>
        </w:rPr>
      </w:pPr>
    </w:p>
    <w:p w:rsidR="00514A6E" w:rsidRDefault="00382F75" w:rsidP="00514A6E">
      <w:pPr>
        <w:spacing w:line="276" w:lineRule="auto"/>
        <w:rPr>
          <w:sz w:val="24"/>
          <w:szCs w:val="24"/>
        </w:rPr>
      </w:pPr>
      <w:r>
        <w:rPr>
          <w:sz w:val="24"/>
          <w:szCs w:val="24"/>
        </w:rPr>
        <w:t>This section</w:t>
      </w:r>
      <w:r w:rsidR="00C27113" w:rsidRPr="00C27113">
        <w:rPr>
          <w:i/>
          <w:sz w:val="24"/>
          <w:szCs w:val="24"/>
        </w:rPr>
        <w:t xml:space="preserve"> </w:t>
      </w:r>
      <w:r w:rsidR="00C27113" w:rsidRPr="00382F75">
        <w:rPr>
          <w:sz w:val="24"/>
          <w:szCs w:val="24"/>
        </w:rPr>
        <w:t>addresses the issues</w:t>
      </w:r>
      <w:r w:rsidR="00C27113" w:rsidRPr="00C27113">
        <w:rPr>
          <w:i/>
          <w:sz w:val="24"/>
          <w:szCs w:val="24"/>
        </w:rPr>
        <w:t xml:space="preserve"> </w:t>
      </w:r>
      <w:r w:rsidR="00C27113" w:rsidRPr="00382F75">
        <w:rPr>
          <w:sz w:val="24"/>
          <w:szCs w:val="24"/>
        </w:rPr>
        <w:t>of</w:t>
      </w:r>
      <w:r w:rsidR="00C27113" w:rsidRPr="00C27113">
        <w:rPr>
          <w:i/>
          <w:sz w:val="24"/>
          <w:szCs w:val="24"/>
        </w:rPr>
        <w:t xml:space="preserve"> application complexity </w:t>
      </w:r>
      <w:r w:rsidR="00C27113" w:rsidRPr="00382F75">
        <w:rPr>
          <w:sz w:val="24"/>
          <w:szCs w:val="24"/>
        </w:rPr>
        <w:t>as well as the anticipated</w:t>
      </w:r>
      <w:r w:rsidR="00C27113" w:rsidRPr="00C27113">
        <w:rPr>
          <w:i/>
          <w:sz w:val="24"/>
          <w:szCs w:val="24"/>
        </w:rPr>
        <w:t xml:space="preserve"> </w:t>
      </w:r>
      <w:r w:rsidR="005313EC">
        <w:rPr>
          <w:i/>
          <w:sz w:val="24"/>
          <w:szCs w:val="24"/>
        </w:rPr>
        <w:t>risks</w:t>
      </w:r>
      <w:r w:rsidR="004966C8">
        <w:rPr>
          <w:i/>
          <w:sz w:val="24"/>
          <w:szCs w:val="24"/>
        </w:rPr>
        <w:t xml:space="preserve"> </w:t>
      </w:r>
      <w:r w:rsidR="004966C8">
        <w:rPr>
          <w:sz w:val="24"/>
          <w:szCs w:val="24"/>
        </w:rPr>
        <w:t>in</w:t>
      </w:r>
      <w:r w:rsidR="00C27113" w:rsidRPr="00C27113">
        <w:rPr>
          <w:i/>
          <w:sz w:val="24"/>
          <w:szCs w:val="24"/>
        </w:rPr>
        <w:t xml:space="preserve"> </w:t>
      </w:r>
      <w:r w:rsidR="005313EC">
        <w:rPr>
          <w:i/>
          <w:sz w:val="24"/>
          <w:szCs w:val="24"/>
        </w:rPr>
        <w:t>schedule</w:t>
      </w:r>
      <w:r w:rsidR="00C27113" w:rsidRPr="00C27113">
        <w:rPr>
          <w:i/>
          <w:sz w:val="24"/>
          <w:szCs w:val="24"/>
        </w:rPr>
        <w:t xml:space="preserve"> </w:t>
      </w:r>
      <w:r w:rsidR="00C27113" w:rsidRPr="00382F75">
        <w:rPr>
          <w:sz w:val="24"/>
          <w:szCs w:val="24"/>
        </w:rPr>
        <w:t>and</w:t>
      </w:r>
      <w:r w:rsidR="00E53A12">
        <w:rPr>
          <w:i/>
          <w:sz w:val="24"/>
          <w:szCs w:val="24"/>
        </w:rPr>
        <w:t xml:space="preserve"> </w:t>
      </w:r>
      <w:r w:rsidR="005313EC">
        <w:rPr>
          <w:i/>
          <w:sz w:val="24"/>
          <w:szCs w:val="24"/>
        </w:rPr>
        <w:t xml:space="preserve">operation </w:t>
      </w:r>
      <w:r w:rsidR="00DC3697">
        <w:rPr>
          <w:sz w:val="24"/>
          <w:szCs w:val="24"/>
        </w:rPr>
        <w:t>procedures</w:t>
      </w:r>
      <w:r w:rsidR="00E53A12">
        <w:rPr>
          <w:i/>
          <w:sz w:val="24"/>
          <w:szCs w:val="24"/>
        </w:rPr>
        <w:t xml:space="preserve">. </w:t>
      </w:r>
      <w:r>
        <w:rPr>
          <w:sz w:val="24"/>
          <w:szCs w:val="24"/>
        </w:rPr>
        <w:t xml:space="preserve">The following factors </w:t>
      </w:r>
      <w:r w:rsidR="00E53A12">
        <w:rPr>
          <w:sz w:val="24"/>
          <w:szCs w:val="24"/>
        </w:rPr>
        <w:t>have been defined</w:t>
      </w:r>
      <w:r>
        <w:rPr>
          <w:sz w:val="24"/>
          <w:szCs w:val="24"/>
        </w:rPr>
        <w:t xml:space="preserve"> in order to verify the project’s feasibility. The table below</w:t>
      </w:r>
      <w:r w:rsidR="005313EC">
        <w:rPr>
          <w:sz w:val="24"/>
          <w:szCs w:val="24"/>
        </w:rPr>
        <w:t xml:space="preserve"> illustrates these points and the team’s proposition for the development and quality assurance stages of the project.</w:t>
      </w:r>
    </w:p>
    <w:p w:rsidR="002F0B8D" w:rsidRPr="002F0B8D" w:rsidRDefault="002F0B8D" w:rsidP="002F0B8D">
      <w:pPr>
        <w:spacing w:line="276" w:lineRule="auto"/>
        <w:rPr>
          <w:sz w:val="24"/>
          <w:szCs w:val="24"/>
        </w:rPr>
      </w:pPr>
    </w:p>
    <w:tbl>
      <w:tblPr>
        <w:tblStyle w:val="GridTable4-Accent6"/>
        <w:tblW w:w="9457" w:type="dxa"/>
        <w:tblInd w:w="-5" w:type="dxa"/>
        <w:tblLook w:val="04A0" w:firstRow="1" w:lastRow="0" w:firstColumn="1" w:lastColumn="0" w:noHBand="0" w:noVBand="1"/>
      </w:tblPr>
      <w:tblGrid>
        <w:gridCol w:w="2070"/>
        <w:gridCol w:w="3060"/>
        <w:gridCol w:w="4327"/>
      </w:tblGrid>
      <w:tr w:rsidR="002F0B8D" w:rsidTr="004966C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D2594C" w:rsidRDefault="002F0B8D" w:rsidP="005E11AD">
            <w:pPr>
              <w:spacing w:line="276" w:lineRule="auto"/>
              <w:jc w:val="center"/>
              <w:rPr>
                <w:sz w:val="24"/>
                <w:szCs w:val="24"/>
              </w:rPr>
            </w:pPr>
            <w:r>
              <w:rPr>
                <w:sz w:val="24"/>
                <w:szCs w:val="24"/>
              </w:rPr>
              <w:t>Standard</w:t>
            </w:r>
          </w:p>
        </w:tc>
        <w:tc>
          <w:tcPr>
            <w:tcW w:w="3060" w:type="dxa"/>
          </w:tcPr>
          <w:p w:rsidR="002F0B8D" w:rsidRDefault="00025596"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Risks / </w:t>
            </w:r>
            <w:r w:rsidR="002F0B8D">
              <w:rPr>
                <w:sz w:val="24"/>
                <w:szCs w:val="24"/>
              </w:rPr>
              <w:t>Issue</w:t>
            </w:r>
            <w:r>
              <w:rPr>
                <w:sz w:val="24"/>
                <w:szCs w:val="24"/>
              </w:rPr>
              <w:t>s</w:t>
            </w:r>
          </w:p>
        </w:tc>
        <w:tc>
          <w:tcPr>
            <w:tcW w:w="4327" w:type="dxa"/>
          </w:tcPr>
          <w:p w:rsidR="002F0B8D" w:rsidRDefault="002F0B8D"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Proposition</w:t>
            </w:r>
          </w:p>
        </w:tc>
      </w:tr>
      <w:tr w:rsidR="002F0B8D"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2F0B8D" w:rsidP="005E11AD">
            <w:pPr>
              <w:pStyle w:val="ListParagraph"/>
              <w:spacing w:line="276" w:lineRule="auto"/>
              <w:ind w:left="0"/>
              <w:jc w:val="center"/>
              <w:rPr>
                <w:b w:val="0"/>
                <w:sz w:val="24"/>
                <w:szCs w:val="24"/>
              </w:rPr>
            </w:pPr>
            <w:r w:rsidRPr="002F0B8D">
              <w:rPr>
                <w:b w:val="0"/>
                <w:sz w:val="24"/>
                <w:szCs w:val="24"/>
              </w:rPr>
              <w:t>Application Complexity</w:t>
            </w:r>
          </w:p>
        </w:tc>
        <w:tc>
          <w:tcPr>
            <w:tcW w:w="3060" w:type="dxa"/>
          </w:tcPr>
          <w:p w:rsid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various requirements included in the calendar warrants well – defined conditions and proper synergy between the database and the tool.</w:t>
            </w:r>
          </w:p>
          <w:p w:rsidR="004966C8" w:rsidRPr="002F0B8D"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integration of the tool to the site itself should also be considered of vital importance</w:t>
            </w:r>
          </w:p>
        </w:tc>
        <w:tc>
          <w:tcPr>
            <w:tcW w:w="4327" w:type="dxa"/>
          </w:tcPr>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standards in code development must first be defined, upon establishment of these defined standards, following it is key</w:t>
            </w:r>
          </w:p>
          <w:p w:rsidR="003B671B" w:rsidRDefault="003B671B" w:rsidP="003B671B">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usage of the tools provided by our </w:t>
            </w:r>
            <w:r>
              <w:rPr>
                <w:i/>
                <w:sz w:val="24"/>
                <w:szCs w:val="24"/>
              </w:rPr>
              <w:t>adviser</w:t>
            </w:r>
            <w:r>
              <w:rPr>
                <w:sz w:val="24"/>
                <w:szCs w:val="24"/>
              </w:rPr>
              <w:t>, and a proper understanding of the MVC Framework is essential</w:t>
            </w:r>
          </w:p>
          <w:p w:rsidR="003B671B" w:rsidRPr="004966C8" w:rsidRDefault="003B671B"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Development procedures must be in line with the professional opinions of our </w:t>
            </w:r>
            <w:r>
              <w:rPr>
                <w:i/>
                <w:sz w:val="24"/>
                <w:szCs w:val="24"/>
              </w:rPr>
              <w:t xml:space="preserve">mentors </w:t>
            </w:r>
            <w:r>
              <w:rPr>
                <w:sz w:val="24"/>
                <w:szCs w:val="24"/>
              </w:rPr>
              <w:t xml:space="preserve">and </w:t>
            </w:r>
            <w:r>
              <w:rPr>
                <w:i/>
                <w:sz w:val="24"/>
                <w:szCs w:val="24"/>
              </w:rPr>
              <w:t>adviser</w:t>
            </w:r>
          </w:p>
          <w:p w:rsidR="004966C8" w:rsidRPr="004966C8" w:rsidRDefault="004966C8" w:rsidP="004966C8">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System Integration, it must be done in line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5E11AD">
            <w:pPr>
              <w:pStyle w:val="ListParagraph"/>
              <w:spacing w:line="276" w:lineRule="auto"/>
              <w:ind w:left="0"/>
              <w:jc w:val="center"/>
              <w:rPr>
                <w:b w:val="0"/>
                <w:sz w:val="24"/>
                <w:szCs w:val="24"/>
              </w:rPr>
            </w:pPr>
            <w:r>
              <w:rPr>
                <w:b w:val="0"/>
                <w:sz w:val="24"/>
                <w:szCs w:val="24"/>
              </w:rPr>
              <w:t>Schedule Constraints</w:t>
            </w:r>
          </w:p>
        </w:tc>
        <w:tc>
          <w:tcPr>
            <w:tcW w:w="3060" w:type="dxa"/>
          </w:tcPr>
          <w:p w:rsidR="002F0B8D" w:rsidRPr="002F0B8D" w:rsidRDefault="00510229"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allotted time</w:t>
            </w:r>
            <w:r w:rsidR="00D01258">
              <w:rPr>
                <w:sz w:val="24"/>
                <w:szCs w:val="24"/>
              </w:rPr>
              <w:t xml:space="preserve">frame for the project development and quality assurance </w:t>
            </w:r>
            <w:r w:rsidR="00D01258">
              <w:rPr>
                <w:sz w:val="24"/>
                <w:szCs w:val="24"/>
              </w:rPr>
              <w:lastRenderedPageBreak/>
              <w:t xml:space="preserve">phase is </w:t>
            </w:r>
            <w:r>
              <w:rPr>
                <w:sz w:val="24"/>
                <w:szCs w:val="24"/>
              </w:rPr>
              <w:t xml:space="preserve">a maximum of </w:t>
            </w:r>
            <w:r w:rsidR="00D01258">
              <w:rPr>
                <w:sz w:val="24"/>
                <w:szCs w:val="24"/>
              </w:rPr>
              <w:t>10 weeks.</w:t>
            </w:r>
          </w:p>
        </w:tc>
        <w:tc>
          <w:tcPr>
            <w:tcW w:w="4327" w:type="dxa"/>
          </w:tcPr>
          <w:p w:rsidR="00510229" w:rsidRDefault="00D01258" w:rsidP="00D01258">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Development – wise, the tool’s functions must be assessed if the 10–week development process can accommodate the necessary</w:t>
            </w:r>
            <w:r w:rsidR="00510229">
              <w:rPr>
                <w:sz w:val="24"/>
                <w:szCs w:val="24"/>
              </w:rPr>
              <w:t xml:space="preserve"> </w:t>
            </w:r>
            <w:r w:rsidR="00510229">
              <w:rPr>
                <w:sz w:val="24"/>
                <w:szCs w:val="24"/>
              </w:rPr>
              <w:lastRenderedPageBreak/>
              <w:t>changes and coding efforts by the team</w:t>
            </w:r>
          </w:p>
          <w:p w:rsid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the Quality Assurance phase, the tool should be assessed by certain metrics and success factors to be defined in the latter part of this section</w:t>
            </w:r>
          </w:p>
          <w:p w:rsidR="00510229" w:rsidRPr="002F0B8D" w:rsidRDefault="00510229" w:rsidP="0051022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 schedule for both </w:t>
            </w:r>
            <w:r>
              <w:rPr>
                <w:i/>
                <w:sz w:val="24"/>
                <w:szCs w:val="24"/>
              </w:rPr>
              <w:t xml:space="preserve">SOFTDEV </w:t>
            </w:r>
            <w:r>
              <w:rPr>
                <w:sz w:val="24"/>
                <w:szCs w:val="24"/>
              </w:rPr>
              <w:t xml:space="preserve">and </w:t>
            </w:r>
            <w:r>
              <w:rPr>
                <w:i/>
                <w:sz w:val="24"/>
                <w:szCs w:val="24"/>
              </w:rPr>
              <w:t xml:space="preserve">QUALITY </w:t>
            </w:r>
            <w:r>
              <w:rPr>
                <w:sz w:val="24"/>
                <w:szCs w:val="24"/>
              </w:rPr>
              <w:t>has been given, and for the success of the development and testing phases, the team’s processes must be in line with this defined schedule</w:t>
            </w:r>
          </w:p>
        </w:tc>
      </w:tr>
      <w:tr w:rsidR="0005224B" w:rsidTr="004966C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05224B" w:rsidRPr="0005224B" w:rsidRDefault="0005224B" w:rsidP="005E11AD">
            <w:pPr>
              <w:pStyle w:val="ListParagraph"/>
              <w:spacing w:line="276" w:lineRule="auto"/>
              <w:ind w:left="0"/>
              <w:jc w:val="center"/>
              <w:rPr>
                <w:b w:val="0"/>
                <w:sz w:val="24"/>
                <w:szCs w:val="24"/>
              </w:rPr>
            </w:pPr>
            <w:r w:rsidRPr="0005224B">
              <w:rPr>
                <w:b w:val="0"/>
                <w:sz w:val="24"/>
                <w:szCs w:val="24"/>
              </w:rPr>
              <w:lastRenderedPageBreak/>
              <w:t>Client</w:t>
            </w:r>
            <w:r>
              <w:rPr>
                <w:b w:val="0"/>
                <w:sz w:val="24"/>
                <w:szCs w:val="24"/>
              </w:rPr>
              <w:t>, User and Organizational Risks</w:t>
            </w:r>
          </w:p>
        </w:tc>
        <w:tc>
          <w:tcPr>
            <w:tcW w:w="3060" w:type="dxa"/>
          </w:tcPr>
          <w:p w:rsidR="0005224B" w:rsidRDefault="0005224B"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obtaining an error in logic in one year will mean an inheritance of the succeeding years’ errors</w:t>
            </w:r>
          </w:p>
          <w:p w:rsidR="005E11AD" w:rsidRDefault="00242A44" w:rsidP="0005224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risk of having to engage in maintenance and support for the application, after development</w:t>
            </w:r>
          </w:p>
        </w:tc>
        <w:tc>
          <w:tcPr>
            <w:tcW w:w="4327" w:type="dxa"/>
          </w:tcPr>
          <w:p w:rsidR="0005224B"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Proper development of the product must be implemented. The client must verify the correctness of the data in the database of the proposed system, before the implementation phase</w:t>
            </w:r>
          </w:p>
          <w:p w:rsidR="00C17D56" w:rsidRDefault="00C17D56" w:rsidP="00D0125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Plans for maintenance and support must be in place, even after implementation. This plan must be proposed to the client, along with the system</w:t>
            </w:r>
          </w:p>
        </w:tc>
      </w:tr>
      <w:tr w:rsidR="002F0B8D" w:rsidTr="004966C8">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2F0B8D" w:rsidRPr="002F0B8D" w:rsidRDefault="00D84269" w:rsidP="00D84269">
            <w:pPr>
              <w:pStyle w:val="ListParagraph"/>
              <w:spacing w:line="276" w:lineRule="auto"/>
              <w:ind w:left="0"/>
              <w:jc w:val="center"/>
              <w:rPr>
                <w:b w:val="0"/>
                <w:sz w:val="24"/>
                <w:szCs w:val="24"/>
              </w:rPr>
            </w:pPr>
            <w:r>
              <w:rPr>
                <w:b w:val="0"/>
                <w:sz w:val="24"/>
                <w:szCs w:val="24"/>
              </w:rPr>
              <w:t>Operational Feasibility</w:t>
            </w:r>
          </w:p>
        </w:tc>
        <w:tc>
          <w:tcPr>
            <w:tcW w:w="3060" w:type="dxa"/>
          </w:tcPr>
          <w:p w:rsidR="00025596"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Risk of </w:t>
            </w:r>
            <w:r w:rsidR="00E539D3">
              <w:rPr>
                <w:sz w:val="24"/>
                <w:szCs w:val="24"/>
              </w:rPr>
              <w:t xml:space="preserve">web - hosting and </w:t>
            </w:r>
            <w:r>
              <w:rPr>
                <w:sz w:val="24"/>
                <w:szCs w:val="24"/>
              </w:rPr>
              <w:t>storing massive amounts of data in the database</w:t>
            </w:r>
          </w:p>
          <w:p w:rsidR="002F0B8D" w:rsidRPr="002F0B8D" w:rsidRDefault="00025596" w:rsidP="00025596">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 of user apathy and unresponsiveness from the target market</w:t>
            </w:r>
          </w:p>
        </w:tc>
        <w:tc>
          <w:tcPr>
            <w:tcW w:w="4327" w:type="dxa"/>
          </w:tcPr>
          <w:p w:rsid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Hosting the site, with large amounts of data may be mitigated by specifying early on with the client, the expected and the actual size of the data to be stored and used for the project</w:t>
            </w:r>
          </w:p>
          <w:p w:rsidR="00E539D3" w:rsidRPr="002F0B8D" w:rsidRDefault="00E539D3" w:rsidP="00E539D3">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Through proper dissemination in local churches, and on the web – users may be properly oriented with the goal of the tool and the site itself</w:t>
            </w:r>
          </w:p>
        </w:tc>
      </w:tr>
    </w:tbl>
    <w:p w:rsidR="002F0B8D" w:rsidRPr="000A660B" w:rsidRDefault="002F0B8D" w:rsidP="002F0B8D">
      <w:pPr>
        <w:spacing w:line="276" w:lineRule="auto"/>
        <w:jc w:val="center"/>
        <w:rPr>
          <w:b/>
          <w:sz w:val="24"/>
          <w:szCs w:val="24"/>
        </w:rPr>
      </w:pPr>
      <w:r>
        <w:rPr>
          <w:sz w:val="24"/>
          <w:szCs w:val="24"/>
        </w:rPr>
        <w:br/>
        <w:t xml:space="preserve">Table 1.3 </w:t>
      </w:r>
      <w:r>
        <w:rPr>
          <w:b/>
          <w:sz w:val="24"/>
          <w:szCs w:val="24"/>
        </w:rPr>
        <w:t>Feasibility Standards</w:t>
      </w:r>
    </w:p>
    <w:p w:rsidR="005313EC" w:rsidRDefault="005313EC" w:rsidP="00514A6E">
      <w:pPr>
        <w:spacing w:line="276" w:lineRule="auto"/>
        <w:rPr>
          <w:sz w:val="24"/>
          <w:szCs w:val="24"/>
        </w:rPr>
      </w:pPr>
    </w:p>
    <w:p w:rsidR="00E91996" w:rsidRPr="00025596" w:rsidRDefault="00E91996" w:rsidP="00514A6E">
      <w:pPr>
        <w:spacing w:line="276" w:lineRule="auto"/>
        <w:rPr>
          <w:sz w:val="24"/>
          <w:szCs w:val="24"/>
        </w:rPr>
      </w:pPr>
    </w:p>
    <w:p w:rsidR="00815F3C" w:rsidRDefault="00815F3C" w:rsidP="00815F3C">
      <w:pPr>
        <w:pStyle w:val="ListParagraph"/>
        <w:numPr>
          <w:ilvl w:val="2"/>
          <w:numId w:val="5"/>
        </w:numPr>
        <w:spacing w:line="276" w:lineRule="auto"/>
        <w:rPr>
          <w:b/>
          <w:sz w:val="24"/>
          <w:szCs w:val="24"/>
        </w:rPr>
      </w:pPr>
      <w:r>
        <w:rPr>
          <w:b/>
          <w:sz w:val="24"/>
          <w:szCs w:val="24"/>
        </w:rPr>
        <w:lastRenderedPageBreak/>
        <w:t>Quality Metrics</w:t>
      </w:r>
    </w:p>
    <w:p w:rsidR="00815F3C" w:rsidRDefault="00815F3C" w:rsidP="00815F3C">
      <w:pPr>
        <w:rPr>
          <w:sz w:val="24"/>
          <w:szCs w:val="24"/>
        </w:rPr>
      </w:pPr>
    </w:p>
    <w:p w:rsidR="00815F3C" w:rsidRPr="00815F3C" w:rsidRDefault="00815F3C" w:rsidP="00815F3C">
      <w:pPr>
        <w:spacing w:line="276" w:lineRule="auto"/>
        <w:rPr>
          <w:sz w:val="24"/>
          <w:szCs w:val="24"/>
        </w:rPr>
      </w:pPr>
      <w:r w:rsidRPr="00815F3C">
        <w:rPr>
          <w:sz w:val="24"/>
          <w:szCs w:val="24"/>
        </w:rPr>
        <w:t>The project may be deemed as successful if the following short – term metrics are satisfied:</w:t>
      </w:r>
      <w:r w:rsidR="00FD3D1B">
        <w:rPr>
          <w:sz w:val="24"/>
          <w:szCs w:val="24"/>
        </w:rPr>
        <w:br/>
      </w:r>
    </w:p>
    <w:p w:rsidR="00815F3C" w:rsidRDefault="00815F3C" w:rsidP="00815F3C">
      <w:pPr>
        <w:pStyle w:val="ListParagraph"/>
        <w:numPr>
          <w:ilvl w:val="0"/>
          <w:numId w:val="16"/>
        </w:numPr>
        <w:spacing w:line="276" w:lineRule="auto"/>
        <w:rPr>
          <w:sz w:val="24"/>
          <w:szCs w:val="24"/>
        </w:rPr>
      </w:pPr>
      <w:r w:rsidRPr="00815F3C">
        <w:rPr>
          <w:sz w:val="24"/>
          <w:szCs w:val="24"/>
        </w:rPr>
        <w:t>Continuity of development phase – consistent delivery of individually required features</w:t>
      </w:r>
      <w:r>
        <w:rPr>
          <w:sz w:val="24"/>
          <w:szCs w:val="24"/>
        </w:rPr>
        <w:t xml:space="preserve"> during each iteration / cycles, by meeting the scheduled evaluation of March 31, 2015</w:t>
      </w:r>
    </w:p>
    <w:p w:rsidR="00FD3D1B" w:rsidRPr="00FD3D1B" w:rsidRDefault="00FD3D1B" w:rsidP="00FD3D1B">
      <w:pPr>
        <w:pStyle w:val="ListParagraph"/>
        <w:numPr>
          <w:ilvl w:val="0"/>
          <w:numId w:val="16"/>
        </w:numPr>
        <w:spacing w:line="276" w:lineRule="auto"/>
        <w:rPr>
          <w:sz w:val="24"/>
          <w:szCs w:val="24"/>
        </w:rPr>
      </w:pPr>
      <w:r w:rsidRPr="00815F3C">
        <w:rPr>
          <w:sz w:val="24"/>
          <w:szCs w:val="24"/>
        </w:rPr>
        <w:t>Explicit affirmation from client – confirmation of met requirements / expectations by the user</w:t>
      </w:r>
      <w:r>
        <w:rPr>
          <w:sz w:val="24"/>
          <w:szCs w:val="24"/>
        </w:rPr>
        <w:t>s</w:t>
      </w:r>
    </w:p>
    <w:p w:rsidR="00815F3C" w:rsidRPr="00815F3C" w:rsidRDefault="00815F3C" w:rsidP="00815F3C">
      <w:pPr>
        <w:pStyle w:val="ListParagraph"/>
        <w:numPr>
          <w:ilvl w:val="0"/>
          <w:numId w:val="16"/>
        </w:numPr>
        <w:spacing w:line="276" w:lineRule="auto"/>
        <w:rPr>
          <w:sz w:val="24"/>
          <w:szCs w:val="24"/>
        </w:rPr>
      </w:pPr>
      <w:r w:rsidRPr="00815F3C">
        <w:rPr>
          <w:sz w:val="24"/>
          <w:szCs w:val="24"/>
        </w:rPr>
        <w:t xml:space="preserve">Convenience, Speed and Reliability – if the proposed </w:t>
      </w:r>
      <w:r>
        <w:rPr>
          <w:sz w:val="24"/>
          <w:szCs w:val="24"/>
        </w:rPr>
        <w:t xml:space="preserve">tool was able to affect the users positively; if the users </w:t>
      </w:r>
      <w:r w:rsidR="00E45494">
        <w:rPr>
          <w:sz w:val="24"/>
          <w:szCs w:val="24"/>
        </w:rPr>
        <w:t xml:space="preserve">find the tool </w:t>
      </w:r>
      <w:r w:rsidR="007F5637">
        <w:rPr>
          <w:sz w:val="24"/>
          <w:szCs w:val="24"/>
        </w:rPr>
        <w:t xml:space="preserve">informative, and if the users feedback about the tool’s response includes it being </w:t>
      </w:r>
      <w:r w:rsidR="00E45494" w:rsidRPr="007F5637">
        <w:rPr>
          <w:i/>
          <w:sz w:val="24"/>
          <w:szCs w:val="24"/>
        </w:rPr>
        <w:t>rapid</w:t>
      </w:r>
      <w:r w:rsidR="00E45494">
        <w:rPr>
          <w:sz w:val="24"/>
          <w:szCs w:val="24"/>
        </w:rPr>
        <w:t xml:space="preserve">, </w:t>
      </w:r>
      <w:r w:rsidR="00E45494" w:rsidRPr="007F5637">
        <w:rPr>
          <w:i/>
          <w:sz w:val="24"/>
          <w:szCs w:val="24"/>
        </w:rPr>
        <w:t>reliable</w:t>
      </w:r>
      <w:r w:rsidR="00E45494">
        <w:rPr>
          <w:sz w:val="24"/>
          <w:szCs w:val="24"/>
        </w:rPr>
        <w:t xml:space="preserve"> and </w:t>
      </w:r>
      <w:r w:rsidR="00E45494" w:rsidRPr="007F5637">
        <w:rPr>
          <w:i/>
          <w:sz w:val="24"/>
          <w:szCs w:val="24"/>
        </w:rPr>
        <w:t>accurate</w:t>
      </w:r>
    </w:p>
    <w:p w:rsidR="00815F3C" w:rsidRPr="00815F3C" w:rsidRDefault="00815F3C" w:rsidP="00815F3C">
      <w:pPr>
        <w:spacing w:line="276" w:lineRule="auto"/>
        <w:rPr>
          <w:b/>
          <w:sz w:val="24"/>
          <w:szCs w:val="24"/>
        </w:rPr>
      </w:pPr>
    </w:p>
    <w:p w:rsidR="00815F3C" w:rsidRDefault="00815F3C" w:rsidP="00815F3C">
      <w:pPr>
        <w:pStyle w:val="ListParagraph"/>
        <w:numPr>
          <w:ilvl w:val="2"/>
          <w:numId w:val="5"/>
        </w:numPr>
        <w:spacing w:line="276" w:lineRule="auto"/>
        <w:rPr>
          <w:b/>
          <w:sz w:val="24"/>
          <w:szCs w:val="24"/>
        </w:rPr>
      </w:pPr>
      <w:r>
        <w:rPr>
          <w:b/>
          <w:sz w:val="24"/>
          <w:szCs w:val="24"/>
        </w:rPr>
        <w:t>Success Factors</w:t>
      </w:r>
    </w:p>
    <w:p w:rsidR="00DF6807" w:rsidRPr="00DF6807" w:rsidRDefault="00DF6807" w:rsidP="00DF6807">
      <w:pPr>
        <w:spacing w:line="276" w:lineRule="auto"/>
        <w:rPr>
          <w:sz w:val="24"/>
          <w:szCs w:val="24"/>
        </w:rPr>
      </w:pPr>
      <w:r>
        <w:rPr>
          <w:sz w:val="24"/>
          <w:szCs w:val="24"/>
        </w:rPr>
        <w:br/>
      </w:r>
      <w:r w:rsidRPr="00DF6807">
        <w:rPr>
          <w:sz w:val="24"/>
          <w:szCs w:val="24"/>
        </w:rPr>
        <w:t xml:space="preserve">The </w:t>
      </w:r>
      <w:r w:rsidR="005A3488">
        <w:rPr>
          <w:sz w:val="24"/>
          <w:szCs w:val="24"/>
        </w:rPr>
        <w:t xml:space="preserve">tool’s implementation </w:t>
      </w:r>
      <w:r w:rsidRPr="00DF6807">
        <w:rPr>
          <w:sz w:val="24"/>
          <w:szCs w:val="24"/>
        </w:rPr>
        <w:t>can be considered successful if it meets the following criteria:</w:t>
      </w:r>
    </w:p>
    <w:p w:rsidR="00815F3C" w:rsidRDefault="00815F3C" w:rsidP="00815F3C">
      <w:pPr>
        <w:spacing w:line="276" w:lineRule="auto"/>
        <w:rPr>
          <w:b/>
          <w:sz w:val="24"/>
          <w:szCs w:val="24"/>
        </w:rPr>
      </w:pPr>
    </w:p>
    <w:p w:rsidR="00DF6807" w:rsidRPr="00DF6807" w:rsidRDefault="004F1804" w:rsidP="00DF6807">
      <w:pPr>
        <w:pStyle w:val="ListParagraph"/>
        <w:numPr>
          <w:ilvl w:val="0"/>
          <w:numId w:val="17"/>
        </w:numPr>
        <w:spacing w:line="276" w:lineRule="auto"/>
        <w:rPr>
          <w:sz w:val="24"/>
          <w:szCs w:val="24"/>
        </w:rPr>
      </w:pPr>
      <w:r>
        <w:rPr>
          <w:sz w:val="24"/>
          <w:szCs w:val="24"/>
        </w:rPr>
        <w:t>Assurance</w:t>
      </w:r>
      <w:r w:rsidR="00DF6807" w:rsidRPr="00DF6807">
        <w:rPr>
          <w:sz w:val="24"/>
          <w:szCs w:val="24"/>
        </w:rPr>
        <w:t xml:space="preserve"> that the system conforms </w:t>
      </w:r>
      <w:r w:rsidR="00DF6807">
        <w:rPr>
          <w:sz w:val="24"/>
          <w:szCs w:val="24"/>
        </w:rPr>
        <w:t>to the mentioned business requirements and client standards</w:t>
      </w:r>
      <w:r w:rsidR="00D47D1D">
        <w:rPr>
          <w:sz w:val="24"/>
          <w:szCs w:val="24"/>
        </w:rPr>
        <w:t>; receiving a passing rate in the Quality Assurance Testing Phase</w:t>
      </w:r>
    </w:p>
    <w:p w:rsidR="00DF6807" w:rsidRPr="00DF6807" w:rsidRDefault="00DF6807" w:rsidP="00DF6807">
      <w:pPr>
        <w:pStyle w:val="ListParagraph"/>
        <w:numPr>
          <w:ilvl w:val="0"/>
          <w:numId w:val="17"/>
        </w:numPr>
        <w:spacing w:line="276" w:lineRule="auto"/>
        <w:rPr>
          <w:sz w:val="24"/>
          <w:szCs w:val="24"/>
        </w:rPr>
      </w:pPr>
      <w:r>
        <w:rPr>
          <w:sz w:val="24"/>
          <w:szCs w:val="24"/>
        </w:rPr>
        <w:t>Successful integration</w:t>
      </w:r>
      <w:r w:rsidRPr="00DF6807">
        <w:rPr>
          <w:sz w:val="24"/>
          <w:szCs w:val="24"/>
        </w:rPr>
        <w:t xml:space="preserve"> to the implemented </w:t>
      </w:r>
      <w:r>
        <w:rPr>
          <w:sz w:val="24"/>
          <w:szCs w:val="24"/>
        </w:rPr>
        <w:t>site</w:t>
      </w:r>
      <w:r w:rsidRPr="00DF6807">
        <w:rPr>
          <w:sz w:val="24"/>
          <w:szCs w:val="24"/>
        </w:rPr>
        <w:t xml:space="preserve">, which must yield improvement </w:t>
      </w:r>
      <w:r>
        <w:rPr>
          <w:sz w:val="24"/>
          <w:szCs w:val="24"/>
        </w:rPr>
        <w:t>in the user experience</w:t>
      </w:r>
    </w:p>
    <w:p w:rsidR="005A3488" w:rsidRPr="004F1804" w:rsidRDefault="005A3488" w:rsidP="004F1804">
      <w:pPr>
        <w:pStyle w:val="ListParagraph"/>
        <w:numPr>
          <w:ilvl w:val="0"/>
          <w:numId w:val="17"/>
        </w:numPr>
        <w:spacing w:line="276" w:lineRule="auto"/>
        <w:rPr>
          <w:sz w:val="24"/>
          <w:szCs w:val="24"/>
        </w:rPr>
      </w:pPr>
      <w:r>
        <w:rPr>
          <w:sz w:val="24"/>
          <w:szCs w:val="24"/>
        </w:rPr>
        <w:t xml:space="preserve">A positive response by the spiritual audience online; </w:t>
      </w:r>
      <w:r w:rsidR="00AE708B">
        <w:rPr>
          <w:sz w:val="24"/>
          <w:szCs w:val="24"/>
        </w:rPr>
        <w:t xml:space="preserve">either by their valued response or </w:t>
      </w:r>
      <w:r>
        <w:rPr>
          <w:sz w:val="24"/>
          <w:szCs w:val="24"/>
        </w:rPr>
        <w:t xml:space="preserve">by </w:t>
      </w:r>
      <w:r w:rsidR="00AE708B">
        <w:rPr>
          <w:sz w:val="24"/>
          <w:szCs w:val="24"/>
        </w:rPr>
        <w:t xml:space="preserve">their </w:t>
      </w:r>
      <w:r>
        <w:rPr>
          <w:sz w:val="24"/>
          <w:szCs w:val="24"/>
        </w:rPr>
        <w:t>patronization of the system / high utilization</w:t>
      </w:r>
    </w:p>
    <w:p w:rsidR="00815F3C" w:rsidRPr="00815F3C" w:rsidRDefault="00815F3C" w:rsidP="00815F3C">
      <w:pPr>
        <w:spacing w:line="276" w:lineRule="auto"/>
        <w:rPr>
          <w:b/>
          <w:sz w:val="24"/>
          <w:szCs w:val="24"/>
        </w:rPr>
      </w:pPr>
    </w:p>
    <w:p w:rsidR="00C27113" w:rsidRDefault="00C27113" w:rsidP="00514A6E">
      <w:pPr>
        <w:pStyle w:val="ListParagraph"/>
        <w:numPr>
          <w:ilvl w:val="1"/>
          <w:numId w:val="5"/>
        </w:numPr>
        <w:spacing w:line="276" w:lineRule="auto"/>
        <w:rPr>
          <w:b/>
          <w:sz w:val="24"/>
          <w:szCs w:val="24"/>
        </w:rPr>
      </w:pPr>
      <w:r>
        <w:rPr>
          <w:b/>
          <w:sz w:val="24"/>
          <w:szCs w:val="24"/>
        </w:rPr>
        <w:t>Management Approach</w:t>
      </w:r>
    </w:p>
    <w:p w:rsidR="00E91996" w:rsidRDefault="00E91996" w:rsidP="00E91996">
      <w:pPr>
        <w:pStyle w:val="ListParagraph"/>
        <w:spacing w:line="276" w:lineRule="auto"/>
        <w:ind w:left="1440"/>
        <w:rPr>
          <w:b/>
          <w:sz w:val="24"/>
          <w:szCs w:val="24"/>
        </w:rPr>
      </w:pPr>
    </w:p>
    <w:p w:rsidR="00C27113" w:rsidRPr="00D849B3" w:rsidRDefault="00D849B3" w:rsidP="00D849B3">
      <w:pPr>
        <w:pStyle w:val="ListParagraph"/>
        <w:numPr>
          <w:ilvl w:val="2"/>
          <w:numId w:val="5"/>
        </w:numPr>
        <w:spacing w:line="276" w:lineRule="auto"/>
        <w:rPr>
          <w:b/>
          <w:sz w:val="24"/>
          <w:szCs w:val="24"/>
        </w:rPr>
      </w:pPr>
      <w:r>
        <w:rPr>
          <w:b/>
          <w:sz w:val="24"/>
          <w:szCs w:val="24"/>
        </w:rPr>
        <w:t>Development</w:t>
      </w:r>
    </w:p>
    <w:p w:rsidR="001A16AC" w:rsidRDefault="004B2486" w:rsidP="00514A6E">
      <w:pPr>
        <w:spacing w:line="276" w:lineRule="auto"/>
        <w:rPr>
          <w:sz w:val="24"/>
          <w:szCs w:val="24"/>
        </w:rPr>
      </w:pPr>
      <w:r w:rsidRPr="004B2486">
        <w:rPr>
          <w:sz w:val="24"/>
          <w:szCs w:val="24"/>
        </w:rPr>
        <w:t xml:space="preserve">The </w:t>
      </w:r>
      <w:r w:rsidR="001A16AC">
        <w:rPr>
          <w:sz w:val="24"/>
          <w:szCs w:val="24"/>
        </w:rPr>
        <w:t xml:space="preserve">development process to be used is the </w:t>
      </w:r>
      <w:r w:rsidR="001A16AC">
        <w:rPr>
          <w:i/>
          <w:sz w:val="24"/>
          <w:szCs w:val="24"/>
        </w:rPr>
        <w:t>Agile Methodology.</w:t>
      </w:r>
      <w:r w:rsidR="001A16AC">
        <w:rPr>
          <w:sz w:val="24"/>
          <w:szCs w:val="24"/>
        </w:rPr>
        <w:t xml:space="preserve"> There will be intensive development, and succeeding iterations (0</w:t>
      </w:r>
      <w:proofErr w:type="gramStart"/>
      <w:r w:rsidR="001A16AC">
        <w:rPr>
          <w:sz w:val="24"/>
          <w:szCs w:val="24"/>
        </w:rPr>
        <w:t>,1</w:t>
      </w:r>
      <w:proofErr w:type="gramEnd"/>
      <w:r w:rsidR="001A16AC">
        <w:rPr>
          <w:sz w:val="24"/>
          <w:szCs w:val="24"/>
        </w:rPr>
        <w:t>,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1A16AC" w:rsidRPr="00F078C7" w:rsidRDefault="00B62EE0" w:rsidP="00EE07B2">
      <w:pPr>
        <w:spacing w:line="276" w:lineRule="auto"/>
        <w:jc w:val="center"/>
        <w:rPr>
          <w:sz w:val="24"/>
          <w:szCs w:val="24"/>
        </w:rPr>
      </w:pPr>
      <w:r>
        <w:rPr>
          <w:noProof/>
          <w:sz w:val="24"/>
          <w:szCs w:val="24"/>
          <w:lang w:val="en-SG" w:eastAsia="en-SG"/>
        </w:rPr>
        <w:lastRenderedPageBreak/>
        <w:drawing>
          <wp:inline distT="0" distB="0" distL="0" distR="0">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00F078C7">
        <w:rPr>
          <w:sz w:val="24"/>
          <w:szCs w:val="24"/>
        </w:rPr>
        <w:br/>
        <w:t xml:space="preserve">Image 1.1 </w:t>
      </w:r>
      <w:r w:rsidR="00F078C7">
        <w:rPr>
          <w:b/>
          <w:sz w:val="24"/>
          <w:szCs w:val="24"/>
        </w:rPr>
        <w:t xml:space="preserve">Agile Methodology, </w:t>
      </w:r>
      <w:r w:rsidR="00146362">
        <w:rPr>
          <w:b/>
          <w:sz w:val="24"/>
          <w:szCs w:val="24"/>
        </w:rPr>
        <w:t>s</w:t>
      </w:r>
      <w:r w:rsidR="00F078C7" w:rsidRPr="00F078C7">
        <w:rPr>
          <w:b/>
          <w:sz w:val="24"/>
          <w:szCs w:val="24"/>
        </w:rPr>
        <w:t>ource</w:t>
      </w:r>
      <w:r w:rsidR="00F078C7">
        <w:rPr>
          <w:b/>
          <w:sz w:val="24"/>
          <w:szCs w:val="24"/>
        </w:rPr>
        <w:t xml:space="preserve">: </w:t>
      </w:r>
      <w:hyperlink r:id="rId6" w:history="1">
        <w:r w:rsidR="00F078C7" w:rsidRPr="00F078C7">
          <w:rPr>
            <w:rStyle w:val="Hyperlink"/>
            <w:b/>
            <w:sz w:val="24"/>
            <w:szCs w:val="24"/>
          </w:rPr>
          <w:t>Code2u.net</w:t>
        </w:r>
      </w:hyperlink>
    </w:p>
    <w:p w:rsidR="004B2486" w:rsidRDefault="004B2486" w:rsidP="00514A6E">
      <w:pPr>
        <w:spacing w:line="276" w:lineRule="auto"/>
        <w:rPr>
          <w:b/>
          <w:sz w:val="24"/>
          <w:szCs w:val="24"/>
        </w:rPr>
      </w:pPr>
    </w:p>
    <w:p w:rsidR="00506AE0" w:rsidRDefault="00D849B3" w:rsidP="00D849B3">
      <w:pPr>
        <w:pStyle w:val="ListParagraph"/>
        <w:numPr>
          <w:ilvl w:val="2"/>
          <w:numId w:val="5"/>
        </w:numPr>
        <w:spacing w:line="276" w:lineRule="auto"/>
        <w:rPr>
          <w:b/>
          <w:sz w:val="24"/>
          <w:szCs w:val="24"/>
        </w:rPr>
      </w:pPr>
      <w:r>
        <w:rPr>
          <w:b/>
          <w:sz w:val="24"/>
          <w:szCs w:val="24"/>
        </w:rPr>
        <w:t>Communication</w:t>
      </w:r>
    </w:p>
    <w:p w:rsidR="006F00DB" w:rsidRDefault="006F00DB" w:rsidP="006F00DB">
      <w:pPr>
        <w:spacing w:line="276" w:lineRule="auto"/>
        <w:rPr>
          <w:sz w:val="24"/>
          <w:szCs w:val="24"/>
        </w:rPr>
      </w:pPr>
    </w:p>
    <w:p w:rsidR="006F00DB" w:rsidRPr="00176467" w:rsidRDefault="006F00DB" w:rsidP="006F00DB">
      <w:pPr>
        <w:spacing w:line="276" w:lineRule="auto"/>
        <w:rPr>
          <w:sz w:val="24"/>
          <w:szCs w:val="24"/>
        </w:rPr>
      </w:pPr>
      <w:r w:rsidRPr="006F00DB">
        <w:rPr>
          <w:sz w:val="24"/>
          <w:szCs w:val="24"/>
        </w:rPr>
        <w:t>Meet</w:t>
      </w:r>
      <w:r>
        <w:rPr>
          <w:sz w:val="24"/>
          <w:szCs w:val="24"/>
        </w:rPr>
        <w:t>ings will be done at least thrice a week. Updates, for daily scrum</w:t>
      </w:r>
      <w:r w:rsidR="00E91996">
        <w:rPr>
          <w:sz w:val="24"/>
          <w:szCs w:val="24"/>
        </w:rPr>
        <w:t xml:space="preserve"> and weekly status reports</w:t>
      </w:r>
      <w:r w:rsidR="00861A20">
        <w:rPr>
          <w:sz w:val="24"/>
          <w:szCs w:val="24"/>
        </w:rPr>
        <w:t xml:space="preserve"> are located in the </w:t>
      </w:r>
      <w:hyperlink r:id="rId7" w:history="1">
        <w:r w:rsidR="00861A20" w:rsidRPr="00E91996">
          <w:rPr>
            <w:rStyle w:val="Hyperlink"/>
            <w:sz w:val="24"/>
            <w:szCs w:val="24"/>
          </w:rPr>
          <w:t>repository</w:t>
        </w:r>
      </w:hyperlink>
      <w:r>
        <w:rPr>
          <w:sz w:val="24"/>
          <w:szCs w:val="24"/>
        </w:rPr>
        <w:t xml:space="preserve">. For each iteration, the team will consider each sets of 3 weeks as a sprint. There will be 3 sprints in this term. </w:t>
      </w:r>
      <w:r w:rsidR="00176467">
        <w:rPr>
          <w:sz w:val="24"/>
          <w:szCs w:val="24"/>
        </w:rPr>
        <w:t>The</w:t>
      </w:r>
      <w:r>
        <w:rPr>
          <w:sz w:val="24"/>
          <w:szCs w:val="24"/>
        </w:rPr>
        <w:t xml:space="preserve"> sprints</w:t>
      </w:r>
      <w:r w:rsidR="00176467">
        <w:rPr>
          <w:sz w:val="24"/>
          <w:szCs w:val="24"/>
        </w:rPr>
        <w:t xml:space="preserve"> will be aligned</w:t>
      </w:r>
      <w:r>
        <w:rPr>
          <w:sz w:val="24"/>
          <w:szCs w:val="24"/>
        </w:rPr>
        <w:t xml:space="preserve"> with</w:t>
      </w:r>
      <w:r w:rsidR="00176467">
        <w:rPr>
          <w:sz w:val="24"/>
          <w:szCs w:val="24"/>
        </w:rPr>
        <w:t xml:space="preserve"> each iteration that has been scheduled by the team’s </w:t>
      </w:r>
      <w:r w:rsidR="00176467">
        <w:rPr>
          <w:i/>
          <w:sz w:val="24"/>
          <w:szCs w:val="24"/>
        </w:rPr>
        <w:t xml:space="preserve">SOFTDEV </w:t>
      </w:r>
      <w:r w:rsidR="00176467">
        <w:rPr>
          <w:sz w:val="24"/>
          <w:szCs w:val="24"/>
        </w:rPr>
        <w:t>adviser</w:t>
      </w:r>
      <w:r w:rsidR="00D27137">
        <w:rPr>
          <w:sz w:val="24"/>
          <w:szCs w:val="24"/>
        </w:rPr>
        <w:t>.</w:t>
      </w:r>
    </w:p>
    <w:p w:rsidR="006F00DB" w:rsidRDefault="006F00DB" w:rsidP="006F00DB">
      <w:pPr>
        <w:spacing w:line="276" w:lineRule="auto"/>
        <w:jc w:val="center"/>
        <w:rPr>
          <w:sz w:val="24"/>
          <w:szCs w:val="24"/>
        </w:rPr>
      </w:pPr>
      <w:r>
        <w:rPr>
          <w:noProof/>
          <w:lang w:val="en-SG" w:eastAsia="en-SG"/>
        </w:rPr>
        <w:drawing>
          <wp:inline distT="0" distB="0" distL="0" distR="0">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Pr>
          <w:sz w:val="24"/>
          <w:szCs w:val="24"/>
        </w:rPr>
        <w:br/>
        <w:t xml:space="preserve">Image 1.2 </w:t>
      </w:r>
      <w:r>
        <w:rPr>
          <w:b/>
          <w:sz w:val="24"/>
          <w:szCs w:val="24"/>
        </w:rPr>
        <w:t>Sprint, s</w:t>
      </w:r>
      <w:r w:rsidRPr="00F078C7">
        <w:rPr>
          <w:b/>
          <w:sz w:val="24"/>
          <w:szCs w:val="24"/>
        </w:rPr>
        <w:t>ource</w:t>
      </w:r>
      <w:r>
        <w:rPr>
          <w:b/>
          <w:sz w:val="24"/>
          <w:szCs w:val="24"/>
        </w:rPr>
        <w:t xml:space="preserve">: </w:t>
      </w:r>
      <w:hyperlink r:id="rId9" w:history="1">
        <w:r w:rsidRPr="006F00DB">
          <w:rPr>
            <w:rStyle w:val="Hyperlink"/>
            <w:b/>
            <w:sz w:val="24"/>
            <w:szCs w:val="24"/>
          </w:rPr>
          <w:t>Kaeru.se</w:t>
        </w:r>
      </w:hyperlink>
      <w:hyperlink r:id="rId10" w:history="1"/>
    </w:p>
    <w:p w:rsidR="006F00DB" w:rsidRPr="006F00DB" w:rsidRDefault="006F00DB" w:rsidP="006F00DB">
      <w:pPr>
        <w:spacing w:line="276" w:lineRule="auto"/>
        <w:rPr>
          <w:sz w:val="24"/>
          <w:szCs w:val="24"/>
        </w:rPr>
      </w:pPr>
    </w:p>
    <w:p w:rsidR="00D849B3" w:rsidRDefault="00D849B3" w:rsidP="00D849B3">
      <w:pPr>
        <w:pStyle w:val="ListParagraph"/>
        <w:numPr>
          <w:ilvl w:val="2"/>
          <w:numId w:val="5"/>
        </w:numPr>
        <w:spacing w:line="276" w:lineRule="auto"/>
        <w:rPr>
          <w:b/>
          <w:sz w:val="24"/>
          <w:szCs w:val="24"/>
        </w:rPr>
      </w:pPr>
      <w:r>
        <w:rPr>
          <w:b/>
          <w:sz w:val="24"/>
          <w:szCs w:val="24"/>
        </w:rPr>
        <w:lastRenderedPageBreak/>
        <w:t>Quality Assurance</w:t>
      </w:r>
    </w:p>
    <w:p w:rsidR="00E91996" w:rsidRDefault="00E91996" w:rsidP="00E91996">
      <w:pPr>
        <w:pStyle w:val="ListParagraph"/>
        <w:spacing w:line="276" w:lineRule="auto"/>
        <w:ind w:left="2160"/>
        <w:rPr>
          <w:b/>
          <w:sz w:val="24"/>
          <w:szCs w:val="24"/>
        </w:rPr>
      </w:pPr>
    </w:p>
    <w:p w:rsidR="00AD19FC" w:rsidRDefault="00AD19FC" w:rsidP="00AD19FC">
      <w:pPr>
        <w:spacing w:line="276" w:lineRule="auto"/>
        <w:rPr>
          <w:sz w:val="24"/>
          <w:szCs w:val="24"/>
        </w:rPr>
      </w:pPr>
      <w:r>
        <w:rPr>
          <w:sz w:val="24"/>
          <w:szCs w:val="24"/>
        </w:rPr>
        <w:t>From the above-mentioned methodology, the Quality Assurance</w:t>
      </w:r>
      <w:r w:rsidR="002261F9">
        <w:rPr>
          <w:sz w:val="24"/>
          <w:szCs w:val="24"/>
        </w:rPr>
        <w:t xml:space="preserve"> Testing</w:t>
      </w:r>
      <w:r>
        <w:rPr>
          <w:sz w:val="24"/>
          <w:szCs w:val="24"/>
        </w:rPr>
        <w:t xml:space="preserve"> Phase will be following the same process of </w:t>
      </w:r>
      <w:r w:rsidR="00891941">
        <w:rPr>
          <w:i/>
          <w:sz w:val="24"/>
          <w:szCs w:val="24"/>
        </w:rPr>
        <w:t>Developing, Base</w:t>
      </w:r>
      <w:r w:rsidR="00542CD5">
        <w:rPr>
          <w:i/>
          <w:sz w:val="24"/>
          <w:szCs w:val="24"/>
        </w:rPr>
        <w:t>-</w:t>
      </w:r>
      <w:r w:rsidR="00891941">
        <w:rPr>
          <w:i/>
          <w:sz w:val="24"/>
          <w:szCs w:val="24"/>
        </w:rPr>
        <w:t xml:space="preserve">lining, </w:t>
      </w:r>
      <w:r w:rsidR="005106ED">
        <w:rPr>
          <w:i/>
          <w:sz w:val="24"/>
          <w:szCs w:val="24"/>
        </w:rPr>
        <w:t>and Testing</w:t>
      </w:r>
      <w:r w:rsidR="00891941">
        <w:rPr>
          <w:sz w:val="24"/>
          <w:szCs w:val="24"/>
        </w:rPr>
        <w:t>.</w:t>
      </w:r>
    </w:p>
    <w:p w:rsidR="002261F9" w:rsidRDefault="002261F9" w:rsidP="00AD19FC">
      <w:pPr>
        <w:spacing w:line="276" w:lineRule="auto"/>
        <w:rPr>
          <w:sz w:val="24"/>
          <w:szCs w:val="24"/>
        </w:rPr>
      </w:pPr>
    </w:p>
    <w:p w:rsidR="002261F9" w:rsidRDefault="002261F9" w:rsidP="00AD19FC">
      <w:pPr>
        <w:spacing w:line="276" w:lineRule="auto"/>
        <w:rPr>
          <w:sz w:val="24"/>
          <w:szCs w:val="24"/>
        </w:rPr>
      </w:pPr>
      <w:r>
        <w:rPr>
          <w:sz w:val="24"/>
          <w:szCs w:val="24"/>
        </w:rPr>
        <w:t>The processes of which were mentioned above happens each iteration / sprint. The steps inside each phase, involve the following:</w:t>
      </w:r>
    </w:p>
    <w:p w:rsidR="002261F9" w:rsidRDefault="002261F9" w:rsidP="002261F9">
      <w:pPr>
        <w:pStyle w:val="ListParagraph"/>
        <w:numPr>
          <w:ilvl w:val="0"/>
          <w:numId w:val="20"/>
        </w:numPr>
        <w:spacing w:line="276" w:lineRule="auto"/>
        <w:rPr>
          <w:sz w:val="24"/>
          <w:szCs w:val="24"/>
        </w:rPr>
      </w:pPr>
      <w:r>
        <w:rPr>
          <w:sz w:val="24"/>
          <w:szCs w:val="24"/>
        </w:rPr>
        <w:t>Research and Analysis</w:t>
      </w:r>
    </w:p>
    <w:p w:rsidR="002261F9" w:rsidRDefault="002261F9" w:rsidP="002261F9">
      <w:pPr>
        <w:pStyle w:val="ListParagraph"/>
        <w:numPr>
          <w:ilvl w:val="0"/>
          <w:numId w:val="20"/>
        </w:numPr>
        <w:spacing w:line="276" w:lineRule="auto"/>
        <w:rPr>
          <w:sz w:val="24"/>
          <w:szCs w:val="24"/>
        </w:rPr>
      </w:pPr>
      <w:r>
        <w:rPr>
          <w:sz w:val="24"/>
          <w:szCs w:val="24"/>
        </w:rPr>
        <w:t>Prototyping and Designing</w:t>
      </w:r>
    </w:p>
    <w:p w:rsidR="002261F9" w:rsidRPr="002261F9" w:rsidRDefault="002261F9" w:rsidP="002261F9">
      <w:pPr>
        <w:pStyle w:val="ListParagraph"/>
        <w:numPr>
          <w:ilvl w:val="0"/>
          <w:numId w:val="20"/>
        </w:numPr>
        <w:spacing w:line="276" w:lineRule="auto"/>
        <w:rPr>
          <w:sz w:val="24"/>
          <w:szCs w:val="24"/>
        </w:rPr>
      </w:pPr>
      <w:r>
        <w:rPr>
          <w:sz w:val="24"/>
          <w:szCs w:val="24"/>
        </w:rPr>
        <w:t>Testing and Planning</w:t>
      </w:r>
    </w:p>
    <w:p w:rsidR="006F00DB" w:rsidRDefault="006F00DB" w:rsidP="006F00DB">
      <w:pPr>
        <w:spacing w:line="276" w:lineRule="auto"/>
        <w:rPr>
          <w:b/>
          <w:sz w:val="24"/>
          <w:szCs w:val="24"/>
        </w:rPr>
      </w:pPr>
    </w:p>
    <w:p w:rsidR="00E91996" w:rsidRPr="00E91996" w:rsidRDefault="00E91996" w:rsidP="006F00DB">
      <w:pPr>
        <w:spacing w:line="276" w:lineRule="auto"/>
        <w:rPr>
          <w:sz w:val="24"/>
          <w:szCs w:val="24"/>
        </w:rPr>
      </w:pPr>
      <w:r>
        <w:rPr>
          <w:sz w:val="24"/>
          <w:szCs w:val="24"/>
        </w:rPr>
        <w:t>Various static tests and dynamic tests have been duly scheduled in line with the iterations. Naturally, the static testing schedules have been given priority over the succeeding dynamic tests.</w:t>
      </w:r>
    </w:p>
    <w:p w:rsidR="00E91996" w:rsidRDefault="00E91996" w:rsidP="006F00DB">
      <w:pPr>
        <w:spacing w:line="276" w:lineRule="auto"/>
        <w:rPr>
          <w:b/>
          <w:sz w:val="24"/>
          <w:szCs w:val="24"/>
        </w:rPr>
      </w:pPr>
    </w:p>
    <w:p w:rsidR="002261F9" w:rsidRDefault="002261F9" w:rsidP="006F00DB">
      <w:pPr>
        <w:spacing w:line="276" w:lineRule="auto"/>
        <w:rPr>
          <w:sz w:val="24"/>
          <w:szCs w:val="24"/>
        </w:rPr>
      </w:pPr>
      <w:r>
        <w:rPr>
          <w:sz w:val="24"/>
          <w:szCs w:val="24"/>
        </w:rPr>
        <w:t>The following image illustrates the proponents’ intended QAT Phase of the Project (which involves Testing, Quality Control and Quality Assurance):</w:t>
      </w:r>
    </w:p>
    <w:p w:rsidR="00E91996" w:rsidRDefault="00E91996" w:rsidP="006F00DB">
      <w:pPr>
        <w:spacing w:line="276" w:lineRule="auto"/>
        <w:rPr>
          <w:sz w:val="24"/>
          <w:szCs w:val="24"/>
        </w:rPr>
      </w:pPr>
    </w:p>
    <w:p w:rsidR="002261F9" w:rsidRDefault="002261F9" w:rsidP="002261F9">
      <w:pPr>
        <w:spacing w:line="276" w:lineRule="auto"/>
        <w:jc w:val="center"/>
        <w:rPr>
          <w:sz w:val="24"/>
          <w:szCs w:val="24"/>
        </w:rPr>
      </w:pPr>
      <w:r>
        <w:rPr>
          <w:noProof/>
          <w:lang w:val="en-SG" w:eastAsia="en-SG"/>
        </w:rPr>
        <w:drawing>
          <wp:inline distT="0" distB="0" distL="0" distR="0">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91996" w:rsidRPr="002261F9" w:rsidRDefault="00E91996" w:rsidP="002261F9">
      <w:pPr>
        <w:spacing w:line="276" w:lineRule="auto"/>
        <w:jc w:val="center"/>
        <w:rPr>
          <w:sz w:val="24"/>
          <w:szCs w:val="24"/>
        </w:rPr>
      </w:pPr>
    </w:p>
    <w:p w:rsidR="002261F9" w:rsidRDefault="002261F9" w:rsidP="002261F9">
      <w:pPr>
        <w:spacing w:line="276" w:lineRule="auto"/>
        <w:jc w:val="center"/>
        <w:rPr>
          <w:b/>
          <w:sz w:val="24"/>
          <w:szCs w:val="24"/>
        </w:rPr>
      </w:pPr>
      <w:r>
        <w:rPr>
          <w:sz w:val="24"/>
          <w:szCs w:val="24"/>
        </w:rPr>
        <w:t xml:space="preserve">Image 1.2 </w:t>
      </w:r>
      <w:r w:rsidR="00EB00EE">
        <w:rPr>
          <w:b/>
          <w:sz w:val="24"/>
          <w:szCs w:val="24"/>
        </w:rPr>
        <w:t>Testing, Quality Control and Quality Assurance</w:t>
      </w:r>
      <w:r>
        <w:rPr>
          <w:b/>
          <w:sz w:val="24"/>
          <w:szCs w:val="24"/>
        </w:rPr>
        <w:t>,</w:t>
      </w:r>
      <w:r w:rsidR="00EB00EE">
        <w:rPr>
          <w:b/>
          <w:sz w:val="24"/>
          <w:szCs w:val="24"/>
        </w:rPr>
        <w:br/>
      </w:r>
      <w:r>
        <w:rPr>
          <w:b/>
          <w:sz w:val="24"/>
          <w:szCs w:val="24"/>
        </w:rPr>
        <w:t xml:space="preserve"> s</w:t>
      </w:r>
      <w:r w:rsidRPr="00F078C7">
        <w:rPr>
          <w:b/>
          <w:sz w:val="24"/>
          <w:szCs w:val="24"/>
        </w:rPr>
        <w:t>ource</w:t>
      </w:r>
      <w:r>
        <w:rPr>
          <w:b/>
          <w:sz w:val="24"/>
          <w:szCs w:val="24"/>
        </w:rPr>
        <w:t xml:space="preserve">: </w:t>
      </w:r>
      <w:hyperlink r:id="rId12" w:history="1">
        <w:r w:rsidRPr="002261F9">
          <w:rPr>
            <w:rStyle w:val="Hyperlink"/>
            <w:b/>
            <w:sz w:val="24"/>
            <w:szCs w:val="24"/>
          </w:rPr>
          <w:t>SystemsAppsControls.com</w:t>
        </w:r>
      </w:hyperlink>
      <w:hyperlink r:id="rId13" w:history="1"/>
    </w:p>
    <w:p w:rsidR="002261F9" w:rsidRPr="006F00DB" w:rsidRDefault="002261F9" w:rsidP="006F00DB">
      <w:pPr>
        <w:spacing w:line="276" w:lineRule="auto"/>
        <w:rPr>
          <w:b/>
          <w:sz w:val="24"/>
          <w:szCs w:val="24"/>
        </w:rPr>
      </w:pPr>
    </w:p>
    <w:p w:rsidR="00D849B3" w:rsidRDefault="00D849B3" w:rsidP="00D849B3">
      <w:pPr>
        <w:pStyle w:val="ListParagraph"/>
        <w:numPr>
          <w:ilvl w:val="2"/>
          <w:numId w:val="5"/>
        </w:numPr>
        <w:spacing w:line="276" w:lineRule="auto"/>
        <w:rPr>
          <w:b/>
          <w:sz w:val="24"/>
          <w:szCs w:val="24"/>
        </w:rPr>
      </w:pPr>
      <w:r>
        <w:rPr>
          <w:b/>
          <w:sz w:val="24"/>
          <w:szCs w:val="24"/>
        </w:rPr>
        <w:t>Roles and Responsibilities</w:t>
      </w:r>
    </w:p>
    <w:p w:rsidR="00E91996" w:rsidRDefault="00E91996" w:rsidP="00E91996">
      <w:pPr>
        <w:pStyle w:val="ListParagraph"/>
        <w:spacing w:line="276" w:lineRule="auto"/>
        <w:ind w:left="2160"/>
        <w:rPr>
          <w:b/>
          <w:sz w:val="24"/>
          <w:szCs w:val="24"/>
        </w:rPr>
      </w:pPr>
    </w:p>
    <w:p w:rsidR="006F00DB" w:rsidRDefault="001335DB" w:rsidP="006F00DB">
      <w:pPr>
        <w:spacing w:line="276" w:lineRule="auto"/>
        <w:rPr>
          <w:sz w:val="24"/>
          <w:szCs w:val="24"/>
        </w:rPr>
      </w:pPr>
      <w:r>
        <w:rPr>
          <w:sz w:val="24"/>
          <w:szCs w:val="24"/>
        </w:rPr>
        <w:t>The following responsibilities</w:t>
      </w:r>
      <w:r w:rsidR="00D27137">
        <w:rPr>
          <w:sz w:val="24"/>
          <w:szCs w:val="24"/>
        </w:rPr>
        <w:t xml:space="preserve"> have been designated for each team member to ensure the project’s success. The table below illustrates </w:t>
      </w:r>
      <w:r>
        <w:rPr>
          <w:sz w:val="24"/>
          <w:szCs w:val="24"/>
        </w:rPr>
        <w:t>the individual roles</w:t>
      </w:r>
      <w:r w:rsidR="00D27137">
        <w:rPr>
          <w:sz w:val="24"/>
          <w:szCs w:val="24"/>
        </w:rPr>
        <w:t xml:space="preserve"> of each member.</w:t>
      </w:r>
    </w:p>
    <w:p w:rsidR="00B450CB" w:rsidRDefault="00B450CB" w:rsidP="006F00DB">
      <w:pPr>
        <w:spacing w:line="276" w:lineRule="auto"/>
        <w:rPr>
          <w:sz w:val="24"/>
          <w:szCs w:val="24"/>
        </w:rPr>
      </w:pPr>
    </w:p>
    <w:tbl>
      <w:tblPr>
        <w:tblStyle w:val="GridTable4-Accent6"/>
        <w:tblW w:w="9449" w:type="dxa"/>
        <w:tblInd w:w="-5" w:type="dxa"/>
        <w:tblLook w:val="04A0" w:firstRow="1" w:lastRow="0" w:firstColumn="1" w:lastColumn="0" w:noHBand="0" w:noVBand="1"/>
      </w:tblPr>
      <w:tblGrid>
        <w:gridCol w:w="3060"/>
        <w:gridCol w:w="2879"/>
        <w:gridCol w:w="3510"/>
      </w:tblGrid>
      <w:tr w:rsidR="00FB5633" w:rsidTr="00B60B65">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Default="00FB5633" w:rsidP="005E11AD">
            <w:pPr>
              <w:pStyle w:val="ListParagraph"/>
              <w:spacing w:line="276" w:lineRule="auto"/>
              <w:ind w:left="0"/>
              <w:jc w:val="center"/>
              <w:rPr>
                <w:sz w:val="24"/>
                <w:szCs w:val="24"/>
              </w:rPr>
            </w:pPr>
            <w:r>
              <w:rPr>
                <w:sz w:val="24"/>
                <w:szCs w:val="24"/>
              </w:rPr>
              <w:t>Name</w:t>
            </w:r>
          </w:p>
        </w:tc>
        <w:tc>
          <w:tcPr>
            <w:tcW w:w="2879"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Roles</w:t>
            </w:r>
          </w:p>
        </w:tc>
        <w:tc>
          <w:tcPr>
            <w:tcW w:w="3510" w:type="dxa"/>
          </w:tcPr>
          <w:p w:rsidR="00FB5633" w:rsidRDefault="00FB5633" w:rsidP="005E11A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FB5633" w:rsidP="005E11AD">
            <w:pPr>
              <w:pStyle w:val="ListParagraph"/>
              <w:spacing w:line="276" w:lineRule="auto"/>
              <w:ind w:left="0"/>
              <w:jc w:val="center"/>
              <w:rPr>
                <w:b w:val="0"/>
                <w:sz w:val="24"/>
                <w:szCs w:val="24"/>
              </w:rPr>
            </w:pPr>
            <w:r w:rsidRPr="00B60B65">
              <w:rPr>
                <w:b w:val="0"/>
                <w:sz w:val="24"/>
                <w:szCs w:val="24"/>
              </w:rPr>
              <w:t xml:space="preserve">Joshua C. </w:t>
            </w:r>
            <w:proofErr w:type="spellStart"/>
            <w:r w:rsidRPr="00B60B65">
              <w:rPr>
                <w:b w:val="0"/>
                <w:sz w:val="24"/>
                <w:szCs w:val="24"/>
              </w:rPr>
              <w:t>Dimapilis</w:t>
            </w:r>
            <w:proofErr w:type="spellEnd"/>
          </w:p>
        </w:tc>
        <w:tc>
          <w:tcPr>
            <w:tcW w:w="2879" w:type="dxa"/>
          </w:tcPr>
          <w:p w:rsidR="00FB5633" w:rsidRPr="00B60B65" w:rsidRDefault="00B60B65" w:rsidP="005C4E2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Manager / Developer</w:t>
            </w:r>
          </w:p>
        </w:tc>
        <w:tc>
          <w:tcPr>
            <w:tcW w:w="3510" w:type="dxa"/>
          </w:tcPr>
          <w:p w:rsidR="00E37944" w:rsidRDefault="00B14744" w:rsidP="00E37944">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Overseeing of the Project Status and Progression</w:t>
            </w:r>
          </w:p>
          <w:p w:rsidR="0079480F" w:rsidRPr="001348A9" w:rsidRDefault="0079480F" w:rsidP="001348A9">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Management and leadership of the Project team</w:t>
            </w:r>
          </w:p>
          <w:p w:rsidR="00846DDD" w:rsidRPr="00B60B65" w:rsidRDefault="000D31DE" w:rsidP="000D31DE">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Planning and Evaluation of Development </w:t>
            </w:r>
            <w:r w:rsidR="00144634">
              <w:rPr>
                <w:sz w:val="24"/>
                <w:szCs w:val="24"/>
              </w:rPr>
              <w:t>and Quality Assurance</w:t>
            </w:r>
            <w:r w:rsidR="00F406CC">
              <w:rPr>
                <w:sz w:val="24"/>
                <w:szCs w:val="24"/>
              </w:rPr>
              <w:t xml:space="preserve"> </w:t>
            </w:r>
          </w:p>
        </w:tc>
      </w:tr>
      <w:tr w:rsidR="00FB5633" w:rsidTr="00B60B65">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Kimberly Mae B. Elizondo</w:t>
            </w:r>
          </w:p>
        </w:tc>
        <w:tc>
          <w:tcPr>
            <w:tcW w:w="2879" w:type="dxa"/>
          </w:tcPr>
          <w:p w:rsidR="00FB5633" w:rsidRPr="00B60B65" w:rsidRDefault="005C4E21" w:rsidP="005E11A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Tester</w:t>
            </w:r>
            <w:r w:rsidR="00B60B65">
              <w:rPr>
                <w:sz w:val="24"/>
                <w:szCs w:val="24"/>
              </w:rPr>
              <w:t xml:space="preserve"> / Developer</w:t>
            </w:r>
          </w:p>
        </w:tc>
        <w:tc>
          <w:tcPr>
            <w:tcW w:w="3510" w:type="dxa"/>
          </w:tcPr>
          <w:p w:rsidR="00FB5633" w:rsidRDefault="000830C5"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Quality Assurance Consulting</w:t>
            </w:r>
          </w:p>
          <w:p w:rsidR="00B576B2" w:rsidRPr="00B576B2" w:rsidRDefault="00B576B2" w:rsidP="00B576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Monitoring of schedule, iterations and sprints</w:t>
            </w:r>
          </w:p>
          <w:p w:rsidR="007E22D9" w:rsidRPr="00B60B65" w:rsidRDefault="007E22D9" w:rsidP="00144634">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Business Requirements Analysis</w:t>
            </w:r>
          </w:p>
        </w:tc>
      </w:tr>
      <w:tr w:rsidR="00FB5633" w:rsidTr="00B60B6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FB5633" w:rsidRPr="00B60B65" w:rsidRDefault="00B60B65" w:rsidP="005E11AD">
            <w:pPr>
              <w:pStyle w:val="ListParagraph"/>
              <w:spacing w:line="276" w:lineRule="auto"/>
              <w:ind w:left="0"/>
              <w:jc w:val="center"/>
              <w:rPr>
                <w:b w:val="0"/>
                <w:sz w:val="24"/>
                <w:szCs w:val="24"/>
              </w:rPr>
            </w:pPr>
            <w:r>
              <w:rPr>
                <w:b w:val="0"/>
                <w:sz w:val="24"/>
                <w:szCs w:val="24"/>
              </w:rPr>
              <w:t>Trixia Marie A. Urquiza</w:t>
            </w:r>
          </w:p>
        </w:tc>
        <w:tc>
          <w:tcPr>
            <w:tcW w:w="2879" w:type="dxa"/>
          </w:tcPr>
          <w:p w:rsidR="00FB5633" w:rsidRPr="00B60B65" w:rsidRDefault="00AA28FC" w:rsidP="005E11AD">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Quality Assurance Tester / </w:t>
            </w:r>
            <w:r w:rsidR="00B60B65">
              <w:rPr>
                <w:sz w:val="24"/>
                <w:szCs w:val="24"/>
              </w:rPr>
              <w:t>Developer</w:t>
            </w:r>
          </w:p>
        </w:tc>
        <w:tc>
          <w:tcPr>
            <w:tcW w:w="3510" w:type="dxa"/>
          </w:tcPr>
          <w:p w:rsidR="00FB5633" w:rsidRDefault="000830C5" w:rsidP="000830C5">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Database Design and Management Consulting</w:t>
            </w:r>
          </w:p>
          <w:p w:rsidR="00B576B2" w:rsidRPr="00B576B2" w:rsidRDefault="00B576B2" w:rsidP="00B576B2">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Approval of Change Requests and adjustments</w:t>
            </w:r>
          </w:p>
          <w:p w:rsidR="00B576B2" w:rsidRDefault="00CD610F" w:rsidP="00CD610F">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Management of </w:t>
            </w:r>
          </w:p>
          <w:p w:rsidR="00CD610F" w:rsidRPr="00B60B65" w:rsidRDefault="00CD610F" w:rsidP="00B576B2">
            <w:pPr>
              <w:pStyle w:val="ListParagraph"/>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documentation and scrum </w:t>
            </w:r>
          </w:p>
        </w:tc>
      </w:tr>
    </w:tbl>
    <w:p w:rsidR="00B450CB" w:rsidRPr="00D27137" w:rsidRDefault="00B450CB" w:rsidP="0099332B">
      <w:pPr>
        <w:spacing w:line="276" w:lineRule="auto"/>
        <w:jc w:val="center"/>
        <w:rPr>
          <w:sz w:val="24"/>
          <w:szCs w:val="24"/>
        </w:rPr>
      </w:pPr>
      <w:r>
        <w:rPr>
          <w:sz w:val="24"/>
          <w:szCs w:val="24"/>
        </w:rPr>
        <w:t xml:space="preserve">Table 1.4 </w:t>
      </w:r>
      <w:r>
        <w:rPr>
          <w:b/>
          <w:sz w:val="24"/>
          <w:szCs w:val="24"/>
        </w:rPr>
        <w:t>Team</w:t>
      </w:r>
      <w:r w:rsidR="006F429E">
        <w:rPr>
          <w:b/>
          <w:sz w:val="24"/>
          <w:szCs w:val="24"/>
        </w:rPr>
        <w:t>s’</w:t>
      </w:r>
      <w:r>
        <w:rPr>
          <w:b/>
          <w:sz w:val="24"/>
          <w:szCs w:val="24"/>
        </w:rPr>
        <w:t xml:space="preserve"> Roles and Responsibilities </w:t>
      </w:r>
    </w:p>
    <w:p w:rsidR="006F00DB" w:rsidRPr="006F00DB" w:rsidRDefault="006F00DB" w:rsidP="006F00DB">
      <w:pPr>
        <w:spacing w:line="276" w:lineRule="auto"/>
        <w:rPr>
          <w:b/>
          <w:sz w:val="24"/>
          <w:szCs w:val="24"/>
        </w:rPr>
      </w:pPr>
    </w:p>
    <w:p w:rsidR="00C27113" w:rsidRPr="00026F92" w:rsidRDefault="00C27113" w:rsidP="00514A6E">
      <w:pPr>
        <w:pStyle w:val="ListParagraph"/>
        <w:numPr>
          <w:ilvl w:val="1"/>
          <w:numId w:val="5"/>
        </w:numPr>
        <w:spacing w:line="276" w:lineRule="auto"/>
        <w:rPr>
          <w:b/>
          <w:sz w:val="24"/>
          <w:szCs w:val="24"/>
        </w:rPr>
      </w:pPr>
      <w:r>
        <w:rPr>
          <w:b/>
          <w:sz w:val="24"/>
          <w:szCs w:val="24"/>
        </w:rPr>
        <w:t>Technical Approach</w:t>
      </w:r>
    </w:p>
    <w:p w:rsidR="009D0C74" w:rsidRDefault="009D0C74" w:rsidP="009D0C74">
      <w:pPr>
        <w:pStyle w:val="ListParagraph"/>
        <w:numPr>
          <w:ilvl w:val="2"/>
          <w:numId w:val="5"/>
        </w:numPr>
        <w:spacing w:line="276" w:lineRule="auto"/>
        <w:rPr>
          <w:b/>
          <w:sz w:val="24"/>
          <w:szCs w:val="24"/>
        </w:rPr>
      </w:pPr>
      <w:r>
        <w:rPr>
          <w:b/>
          <w:sz w:val="24"/>
          <w:szCs w:val="24"/>
        </w:rPr>
        <w:t>Technologies for Development</w:t>
      </w:r>
    </w:p>
    <w:p w:rsidR="005C2847" w:rsidRDefault="005C2847" w:rsidP="005C2847">
      <w:pPr>
        <w:pStyle w:val="ListParagraph"/>
        <w:spacing w:line="276" w:lineRule="auto"/>
        <w:ind w:left="2160"/>
        <w:rPr>
          <w:b/>
          <w:sz w:val="24"/>
          <w:szCs w:val="24"/>
        </w:rPr>
      </w:pPr>
    </w:p>
    <w:p w:rsidR="00B43CD1" w:rsidRDefault="00B43CD1" w:rsidP="00B43CD1">
      <w:pPr>
        <w:pStyle w:val="ListParagraph"/>
        <w:spacing w:line="276" w:lineRule="auto"/>
        <w:rPr>
          <w:sz w:val="24"/>
          <w:szCs w:val="24"/>
        </w:rPr>
      </w:pPr>
      <w:r w:rsidRPr="00B43CD1">
        <w:rPr>
          <w:sz w:val="24"/>
          <w:szCs w:val="24"/>
        </w:rPr>
        <w:t>The following tools are to be used for development:</w:t>
      </w:r>
    </w:p>
    <w:p w:rsidR="005C2847" w:rsidRPr="00B43CD1" w:rsidRDefault="005C2847" w:rsidP="00B43CD1">
      <w:pPr>
        <w:pStyle w:val="ListParagraph"/>
        <w:spacing w:line="276" w:lineRule="auto"/>
        <w:rPr>
          <w:sz w:val="24"/>
          <w:szCs w:val="24"/>
        </w:rPr>
      </w:pPr>
    </w:p>
    <w:tbl>
      <w:tblPr>
        <w:tblStyle w:val="GridTable4-Accent6"/>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4675"/>
        <w:gridCol w:w="4675"/>
      </w:tblGrid>
      <w:tr w:rsidR="00B43CD1" w:rsidTr="00993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rPr>
                <w:sz w:val="24"/>
                <w:szCs w:val="24"/>
              </w:rPr>
            </w:pPr>
            <w:r>
              <w:rPr>
                <w:sz w:val="24"/>
                <w:szCs w:val="24"/>
              </w:rPr>
              <w:t>Generic Tools</w:t>
            </w:r>
          </w:p>
        </w:tc>
        <w:tc>
          <w:tcPr>
            <w:tcW w:w="4675" w:type="dxa"/>
            <w:tcBorders>
              <w:top w:val="none" w:sz="0" w:space="0" w:color="auto"/>
              <w:left w:val="none" w:sz="0" w:space="0" w:color="auto"/>
              <w:bottom w:val="none" w:sz="0" w:space="0" w:color="auto"/>
              <w:right w:val="none" w:sz="0" w:space="0" w:color="auto"/>
            </w:tcBorders>
          </w:tcPr>
          <w:p w:rsidR="00B43CD1" w:rsidRDefault="005C2847" w:rsidP="00034B85">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Specific Tools</w:t>
            </w:r>
          </w:p>
        </w:tc>
      </w:tr>
      <w:tr w:rsidR="005C2847"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2847" w:rsidRDefault="005C2847" w:rsidP="00034B85">
            <w:pPr>
              <w:spacing w:line="276" w:lineRule="auto"/>
              <w:jc w:val="center"/>
              <w:rPr>
                <w:sz w:val="24"/>
                <w:szCs w:val="24"/>
              </w:rPr>
            </w:pPr>
            <w:r>
              <w:rPr>
                <w:sz w:val="24"/>
                <w:szCs w:val="24"/>
              </w:rPr>
              <w:t>Programming Languages</w:t>
            </w:r>
          </w:p>
        </w:tc>
        <w:tc>
          <w:tcPr>
            <w:tcW w:w="4675" w:type="dxa"/>
          </w:tcPr>
          <w:p w:rsidR="005C2847" w:rsidRDefault="005C2847"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PHP, HTML5, CSS3</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Database Server</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26F92">
              <w:rPr>
                <w:sz w:val="24"/>
                <w:szCs w:val="24"/>
              </w:rPr>
              <w:t>MySQL</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Web Server</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Apache Server</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Coding Tools</w:t>
            </w:r>
          </w:p>
        </w:tc>
        <w:tc>
          <w:tcPr>
            <w:tcW w:w="4675" w:type="dxa"/>
          </w:tcPr>
          <w:p w:rsidR="00B43CD1" w:rsidRDefault="00B43CD1" w:rsidP="00034B8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Yii</w:t>
            </w:r>
            <w:proofErr w:type="spellEnd"/>
            <w:r>
              <w:rPr>
                <w:sz w:val="24"/>
                <w:szCs w:val="24"/>
              </w:rPr>
              <w:t xml:space="preserve"> </w:t>
            </w:r>
            <w:r w:rsidRPr="00026F92">
              <w:rPr>
                <w:sz w:val="24"/>
                <w:szCs w:val="24"/>
              </w:rPr>
              <w:t>PHP Framework, Sublime Text</w:t>
            </w:r>
            <w:r>
              <w:rPr>
                <w:sz w:val="24"/>
                <w:szCs w:val="24"/>
              </w:rPr>
              <w:t>, fullcalendar.io</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lastRenderedPageBreak/>
              <w:t>Mobile Phone Testing</w:t>
            </w:r>
          </w:p>
        </w:tc>
        <w:tc>
          <w:tcPr>
            <w:tcW w:w="4675" w:type="dxa"/>
          </w:tcPr>
          <w:p w:rsidR="00B43CD1" w:rsidRDefault="00B43CD1" w:rsidP="00034B85">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26F92">
              <w:rPr>
                <w:sz w:val="24"/>
                <w:szCs w:val="24"/>
              </w:rPr>
              <w:t xml:space="preserve">Devices running </w:t>
            </w:r>
            <w:proofErr w:type="spellStart"/>
            <w:r w:rsidRPr="00026F92">
              <w:rPr>
                <w:sz w:val="24"/>
                <w:szCs w:val="24"/>
              </w:rPr>
              <w:t>JellyBean</w:t>
            </w:r>
            <w:proofErr w:type="spellEnd"/>
            <w:r w:rsidRPr="00026F92">
              <w:rPr>
                <w:sz w:val="24"/>
                <w:szCs w:val="24"/>
              </w:rPr>
              <w:t xml:space="preserve"> or newer</w:t>
            </w:r>
            <w:r>
              <w:rPr>
                <w:sz w:val="24"/>
                <w:szCs w:val="24"/>
              </w:rPr>
              <w:t xml:space="preserve"> versions of Android</w:t>
            </w:r>
          </w:p>
        </w:tc>
      </w:tr>
      <w:tr w:rsidR="00B43CD1" w:rsidTr="0099332B">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Documentation Tools</w:t>
            </w:r>
          </w:p>
        </w:tc>
        <w:tc>
          <w:tcPr>
            <w:tcW w:w="4675" w:type="dxa"/>
          </w:tcPr>
          <w:p w:rsidR="00B43CD1" w:rsidRDefault="00B43CD1" w:rsidP="0099332B">
            <w:pPr>
              <w:spacing w:line="276" w:lineRule="auto"/>
              <w:ind w:left="360"/>
              <w:jc w:val="center"/>
              <w:cnfStyle w:val="000000000000" w:firstRow="0" w:lastRow="0" w:firstColumn="0" w:lastColumn="0" w:oddVBand="0" w:evenVBand="0" w:oddHBand="0" w:evenHBand="0" w:firstRowFirstColumn="0" w:firstRowLastColumn="0" w:lastRowFirstColumn="0" w:lastRowLastColumn="0"/>
              <w:rPr>
                <w:sz w:val="24"/>
                <w:szCs w:val="24"/>
              </w:rPr>
            </w:pPr>
            <w:r w:rsidRPr="00034B85">
              <w:rPr>
                <w:sz w:val="24"/>
                <w:szCs w:val="24"/>
              </w:rPr>
              <w:t>Microsoft Office, Microsoft PowerPoint, MySQL Workbench</w:t>
            </w:r>
          </w:p>
        </w:tc>
      </w:tr>
      <w:tr w:rsidR="00B43CD1" w:rsidTr="00993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3CD1" w:rsidRDefault="00B43CD1" w:rsidP="00034B85">
            <w:pPr>
              <w:spacing w:line="276" w:lineRule="auto"/>
              <w:jc w:val="center"/>
              <w:rPr>
                <w:sz w:val="24"/>
                <w:szCs w:val="24"/>
              </w:rPr>
            </w:pPr>
            <w:r>
              <w:rPr>
                <w:sz w:val="24"/>
                <w:szCs w:val="24"/>
              </w:rPr>
              <w:t>Repository</w:t>
            </w:r>
          </w:p>
        </w:tc>
        <w:tc>
          <w:tcPr>
            <w:tcW w:w="4675" w:type="dxa"/>
          </w:tcPr>
          <w:p w:rsidR="00B43CD1" w:rsidRPr="00B43CD1" w:rsidRDefault="00ED465E" w:rsidP="00B43CD1">
            <w:pPr>
              <w:spacing w:line="276" w:lineRule="auto"/>
              <w:jc w:val="center"/>
              <w:cnfStyle w:val="000000100000" w:firstRow="0" w:lastRow="0" w:firstColumn="0" w:lastColumn="0" w:oddVBand="0" w:evenVBand="0" w:oddHBand="1" w:evenHBand="0" w:firstRowFirstColumn="0" w:firstRowLastColumn="0" w:lastRowFirstColumn="0" w:lastRowLastColumn="0"/>
              <w:rPr>
                <w:i/>
                <w:sz w:val="24"/>
                <w:szCs w:val="24"/>
              </w:rPr>
            </w:pPr>
            <w:hyperlink r:id="rId14" w:history="1">
              <w:proofErr w:type="spellStart"/>
              <w:r w:rsidR="00B43CD1" w:rsidRPr="00B43CD1">
                <w:rPr>
                  <w:rStyle w:val="Hyperlink"/>
                  <w:i/>
                  <w:sz w:val="24"/>
                  <w:szCs w:val="24"/>
                </w:rPr>
                <w:t>code.google</w:t>
              </w:r>
              <w:proofErr w:type="spellEnd"/>
            </w:hyperlink>
            <w:r w:rsidR="00B43CD1" w:rsidRPr="00B43CD1">
              <w:rPr>
                <w:i/>
                <w:sz w:val="24"/>
                <w:szCs w:val="24"/>
              </w:rPr>
              <w:t xml:space="preserve"> </w:t>
            </w:r>
          </w:p>
        </w:tc>
      </w:tr>
    </w:tbl>
    <w:p w:rsidR="005C2847" w:rsidRPr="00D27137" w:rsidRDefault="005C2847" w:rsidP="005C2847">
      <w:pPr>
        <w:spacing w:line="276" w:lineRule="auto"/>
        <w:jc w:val="center"/>
        <w:rPr>
          <w:sz w:val="24"/>
          <w:szCs w:val="24"/>
        </w:rPr>
      </w:pPr>
      <w:r>
        <w:rPr>
          <w:sz w:val="24"/>
          <w:szCs w:val="24"/>
        </w:rPr>
        <w:t xml:space="preserve">Table 1.5 </w:t>
      </w:r>
      <w:r>
        <w:rPr>
          <w:b/>
          <w:sz w:val="24"/>
          <w:szCs w:val="24"/>
        </w:rPr>
        <w:t xml:space="preserve">Tools Used for the Project </w:t>
      </w:r>
    </w:p>
    <w:p w:rsidR="0076738D" w:rsidRDefault="0076738D" w:rsidP="005C2847">
      <w:pPr>
        <w:spacing w:line="276" w:lineRule="auto"/>
        <w:jc w:val="center"/>
        <w:rPr>
          <w:sz w:val="24"/>
          <w:szCs w:val="24"/>
        </w:rPr>
      </w:pPr>
    </w:p>
    <w:p w:rsidR="005C2847" w:rsidRDefault="005C2847" w:rsidP="00026F92">
      <w:pPr>
        <w:spacing w:line="276" w:lineRule="auto"/>
        <w:rPr>
          <w:sz w:val="24"/>
          <w:szCs w:val="24"/>
        </w:rPr>
      </w:pPr>
    </w:p>
    <w:p w:rsidR="002C4047" w:rsidRDefault="00C71849" w:rsidP="009D0C74">
      <w:pPr>
        <w:pStyle w:val="ListParagraph"/>
        <w:numPr>
          <w:ilvl w:val="2"/>
          <w:numId w:val="5"/>
        </w:numPr>
        <w:spacing w:line="276" w:lineRule="auto"/>
        <w:rPr>
          <w:b/>
          <w:sz w:val="24"/>
          <w:szCs w:val="24"/>
        </w:rPr>
      </w:pPr>
      <w:r w:rsidRPr="00C71849">
        <w:rPr>
          <w:i/>
          <w:noProof/>
          <w:sz w:val="24"/>
          <w:szCs w:val="24"/>
          <w:lang w:val="en-SG" w:eastAsia="en-SG"/>
        </w:rPr>
        <w:drawing>
          <wp:anchor distT="0" distB="0" distL="114300" distR="114300" simplePos="0" relativeHeight="251665408" behindDoc="0" locked="0" layoutInCell="1" allowOverlap="1" wp14:anchorId="0CF297C0" wp14:editId="51B46A67">
            <wp:simplePos x="0" y="0"/>
            <wp:positionH relativeFrom="column">
              <wp:posOffset>152400</wp:posOffset>
            </wp:positionH>
            <wp:positionV relativeFrom="paragraph">
              <wp:posOffset>369570</wp:posOffset>
            </wp:positionV>
            <wp:extent cx="5391150" cy="3714750"/>
            <wp:effectExtent l="0" t="0" r="0" b="0"/>
            <wp:wrapTopAndBottom/>
            <wp:docPr id="14" name="Picture 14" descr="C:\Users\Trixia Urquiza\Downloads\10965477_10202595869612908_14618293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xia Urquiza\Downloads\10965477_10202595869612908_1461829374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113" w:rsidRPr="00C27113">
        <w:rPr>
          <w:b/>
          <w:sz w:val="24"/>
          <w:szCs w:val="24"/>
        </w:rPr>
        <w:t>Use Cases</w:t>
      </w:r>
    </w:p>
    <w:p w:rsidR="00C27113" w:rsidRDefault="00C27113" w:rsidP="00514A6E">
      <w:pPr>
        <w:spacing w:line="276" w:lineRule="auto"/>
        <w:rPr>
          <w:b/>
          <w:sz w:val="24"/>
          <w:szCs w:val="24"/>
        </w:rPr>
      </w:pPr>
    </w:p>
    <w:p w:rsidR="00C27113" w:rsidRDefault="00CA476F" w:rsidP="00CA476F">
      <w:pPr>
        <w:spacing w:line="276" w:lineRule="auto"/>
        <w:jc w:val="center"/>
        <w:rPr>
          <w:b/>
          <w:sz w:val="24"/>
          <w:szCs w:val="24"/>
        </w:rPr>
      </w:pPr>
      <w:r>
        <w:rPr>
          <w:sz w:val="24"/>
          <w:szCs w:val="24"/>
        </w:rPr>
        <w:t xml:space="preserve">Image 1.3 </w:t>
      </w:r>
      <w:r>
        <w:rPr>
          <w:b/>
          <w:sz w:val="24"/>
          <w:szCs w:val="24"/>
        </w:rPr>
        <w:t>Use Case Diagram</w:t>
      </w:r>
    </w:p>
    <w:p w:rsidR="00A94C12" w:rsidRPr="00C27113" w:rsidRDefault="00A94C12" w:rsidP="00CA476F">
      <w:pPr>
        <w:spacing w:line="276" w:lineRule="auto"/>
        <w:jc w:val="center"/>
        <w:rPr>
          <w:b/>
          <w:sz w:val="24"/>
          <w:szCs w:val="24"/>
        </w:rPr>
      </w:pPr>
    </w:p>
    <w:p w:rsidR="00C27113" w:rsidRDefault="00C27113" w:rsidP="00514A6E">
      <w:pPr>
        <w:pStyle w:val="ListParagraph"/>
        <w:numPr>
          <w:ilvl w:val="1"/>
          <w:numId w:val="5"/>
        </w:numPr>
        <w:spacing w:line="276" w:lineRule="auto"/>
        <w:rPr>
          <w:b/>
          <w:sz w:val="24"/>
          <w:szCs w:val="24"/>
        </w:rPr>
      </w:pPr>
      <w:r w:rsidRPr="00C27113">
        <w:rPr>
          <w:b/>
          <w:sz w:val="24"/>
          <w:szCs w:val="24"/>
        </w:rPr>
        <w:t>Glossary of Terms</w:t>
      </w:r>
    </w:p>
    <w:p w:rsidR="00A94C12" w:rsidRPr="008850F8" w:rsidRDefault="00A94C12" w:rsidP="00A94C12">
      <w:pPr>
        <w:pStyle w:val="ListParagraph"/>
        <w:spacing w:line="276" w:lineRule="auto"/>
        <w:ind w:left="1440"/>
        <w:rPr>
          <w:b/>
          <w:sz w:val="24"/>
          <w:szCs w:val="24"/>
        </w:rPr>
      </w:pPr>
    </w:p>
    <w:p w:rsidR="00B11622" w:rsidRPr="008850F8" w:rsidRDefault="008850F8" w:rsidP="00514A6E">
      <w:pPr>
        <w:spacing w:line="276" w:lineRule="auto"/>
        <w:rPr>
          <w:sz w:val="24"/>
          <w:szCs w:val="24"/>
        </w:rPr>
      </w:pPr>
      <w:r w:rsidRPr="008850F8">
        <w:rPr>
          <w:sz w:val="24"/>
          <w:szCs w:val="24"/>
        </w:rPr>
        <w:t xml:space="preserve">Below is a </w:t>
      </w:r>
      <w:r w:rsidR="00C27113" w:rsidRPr="008850F8">
        <w:rPr>
          <w:sz w:val="24"/>
          <w:szCs w:val="24"/>
        </w:rPr>
        <w:t>gloss</w:t>
      </w:r>
      <w:r>
        <w:rPr>
          <w:sz w:val="24"/>
          <w:szCs w:val="24"/>
        </w:rPr>
        <w:t>ary of project – specific terms:</w:t>
      </w:r>
    </w:p>
    <w:p w:rsidR="00B23099" w:rsidRDefault="00B23099" w:rsidP="00514A6E">
      <w:pPr>
        <w:pStyle w:val="ListParagraph"/>
        <w:numPr>
          <w:ilvl w:val="0"/>
          <w:numId w:val="9"/>
        </w:numPr>
        <w:spacing w:line="276" w:lineRule="auto"/>
        <w:rPr>
          <w:sz w:val="24"/>
          <w:szCs w:val="24"/>
        </w:rPr>
      </w:pPr>
      <w:r>
        <w:rPr>
          <w:sz w:val="24"/>
          <w:szCs w:val="24"/>
        </w:rPr>
        <w:t>Calendar</w:t>
      </w:r>
    </w:p>
    <w:p w:rsidR="00B23099" w:rsidRDefault="00B23099" w:rsidP="00514A6E">
      <w:pPr>
        <w:pStyle w:val="ListParagraph"/>
        <w:numPr>
          <w:ilvl w:val="0"/>
          <w:numId w:val="9"/>
        </w:numPr>
        <w:spacing w:line="276" w:lineRule="auto"/>
        <w:rPr>
          <w:sz w:val="24"/>
          <w:szCs w:val="24"/>
        </w:rPr>
      </w:pPr>
      <w:r>
        <w:rPr>
          <w:sz w:val="24"/>
          <w:szCs w:val="24"/>
        </w:rPr>
        <w:t>Events</w:t>
      </w:r>
    </w:p>
    <w:p w:rsidR="00B23099" w:rsidRPr="00B23099" w:rsidRDefault="00B11622" w:rsidP="00B23099">
      <w:pPr>
        <w:pStyle w:val="ListParagraph"/>
        <w:numPr>
          <w:ilvl w:val="0"/>
          <w:numId w:val="9"/>
        </w:numPr>
        <w:spacing w:line="276" w:lineRule="auto"/>
        <w:rPr>
          <w:sz w:val="24"/>
          <w:szCs w:val="24"/>
        </w:rPr>
      </w:pPr>
      <w:r>
        <w:rPr>
          <w:sz w:val="24"/>
          <w:szCs w:val="24"/>
        </w:rPr>
        <w:t>Lectionary Cycles</w:t>
      </w:r>
    </w:p>
    <w:p w:rsidR="00B23099" w:rsidRDefault="00B23099" w:rsidP="00514A6E">
      <w:pPr>
        <w:pStyle w:val="ListParagraph"/>
        <w:numPr>
          <w:ilvl w:val="0"/>
          <w:numId w:val="9"/>
        </w:numPr>
        <w:spacing w:line="276" w:lineRule="auto"/>
        <w:rPr>
          <w:sz w:val="24"/>
          <w:szCs w:val="24"/>
        </w:rPr>
      </w:pPr>
      <w:r>
        <w:rPr>
          <w:sz w:val="24"/>
          <w:szCs w:val="24"/>
        </w:rPr>
        <w:t>Memorials</w:t>
      </w:r>
    </w:p>
    <w:p w:rsidR="00B11622" w:rsidRDefault="00B11622" w:rsidP="00514A6E">
      <w:pPr>
        <w:pStyle w:val="ListParagraph"/>
        <w:numPr>
          <w:ilvl w:val="0"/>
          <w:numId w:val="9"/>
        </w:numPr>
        <w:spacing w:line="276" w:lineRule="auto"/>
        <w:rPr>
          <w:sz w:val="24"/>
          <w:szCs w:val="24"/>
        </w:rPr>
      </w:pPr>
      <w:r>
        <w:rPr>
          <w:sz w:val="24"/>
          <w:szCs w:val="24"/>
        </w:rPr>
        <w:t>Movable Liturgical Feasts</w:t>
      </w:r>
    </w:p>
    <w:p w:rsidR="00B23099" w:rsidRDefault="00B23099" w:rsidP="00514A6E">
      <w:pPr>
        <w:pStyle w:val="ListParagraph"/>
        <w:numPr>
          <w:ilvl w:val="0"/>
          <w:numId w:val="9"/>
        </w:numPr>
        <w:spacing w:line="276" w:lineRule="auto"/>
        <w:rPr>
          <w:sz w:val="24"/>
          <w:szCs w:val="24"/>
        </w:rPr>
      </w:pPr>
      <w:r>
        <w:rPr>
          <w:sz w:val="24"/>
          <w:szCs w:val="24"/>
        </w:rPr>
        <w:t>Reading Set</w:t>
      </w:r>
    </w:p>
    <w:p w:rsidR="003F5498" w:rsidRDefault="003F5498" w:rsidP="00514A6E">
      <w:pPr>
        <w:pStyle w:val="ListParagraph"/>
        <w:numPr>
          <w:ilvl w:val="0"/>
          <w:numId w:val="9"/>
        </w:numPr>
        <w:spacing w:line="276" w:lineRule="auto"/>
        <w:rPr>
          <w:sz w:val="24"/>
          <w:szCs w:val="24"/>
        </w:rPr>
      </w:pPr>
      <w:r>
        <w:rPr>
          <w:sz w:val="24"/>
          <w:szCs w:val="24"/>
        </w:rPr>
        <w:lastRenderedPageBreak/>
        <w:t xml:space="preserve">Religious </w:t>
      </w:r>
      <w:r w:rsidR="00D12DDD">
        <w:rPr>
          <w:sz w:val="24"/>
          <w:szCs w:val="24"/>
        </w:rPr>
        <w:t>E</w:t>
      </w:r>
      <w:r>
        <w:rPr>
          <w:sz w:val="24"/>
          <w:szCs w:val="24"/>
        </w:rPr>
        <w:t>vents</w:t>
      </w:r>
    </w:p>
    <w:p w:rsidR="00B23099" w:rsidRDefault="00B23099" w:rsidP="00514A6E">
      <w:pPr>
        <w:pStyle w:val="ListParagraph"/>
        <w:numPr>
          <w:ilvl w:val="0"/>
          <w:numId w:val="9"/>
        </w:numPr>
        <w:spacing w:line="276" w:lineRule="auto"/>
        <w:rPr>
          <w:sz w:val="24"/>
          <w:szCs w:val="24"/>
        </w:rPr>
      </w:pPr>
      <w:r>
        <w:rPr>
          <w:sz w:val="24"/>
          <w:szCs w:val="24"/>
        </w:rPr>
        <w:t>Solemnities</w:t>
      </w:r>
    </w:p>
    <w:p w:rsidR="00D12DDD" w:rsidRDefault="00D12DDD" w:rsidP="00514A6E">
      <w:pPr>
        <w:pStyle w:val="ListParagraph"/>
        <w:numPr>
          <w:ilvl w:val="0"/>
          <w:numId w:val="9"/>
        </w:numPr>
        <w:spacing w:line="276" w:lineRule="auto"/>
        <w:rPr>
          <w:sz w:val="24"/>
          <w:szCs w:val="24"/>
        </w:rPr>
      </w:pPr>
      <w:r>
        <w:rPr>
          <w:sz w:val="24"/>
          <w:szCs w:val="24"/>
        </w:rPr>
        <w:t>Special Feasts</w:t>
      </w:r>
    </w:p>
    <w:p w:rsidR="00B23099" w:rsidRDefault="00B23099" w:rsidP="00514A6E">
      <w:pPr>
        <w:pStyle w:val="ListParagraph"/>
        <w:numPr>
          <w:ilvl w:val="0"/>
          <w:numId w:val="9"/>
        </w:numPr>
        <w:spacing w:line="276" w:lineRule="auto"/>
        <w:rPr>
          <w:sz w:val="24"/>
          <w:szCs w:val="24"/>
        </w:rPr>
      </w:pPr>
      <w:r>
        <w:rPr>
          <w:sz w:val="24"/>
          <w:szCs w:val="24"/>
        </w:rPr>
        <w:t>Sunday readings</w:t>
      </w:r>
    </w:p>
    <w:p w:rsidR="00B23099" w:rsidRPr="00B11622" w:rsidRDefault="00B23099" w:rsidP="00514A6E">
      <w:pPr>
        <w:pStyle w:val="ListParagraph"/>
        <w:numPr>
          <w:ilvl w:val="0"/>
          <w:numId w:val="9"/>
        </w:numPr>
        <w:spacing w:line="276" w:lineRule="auto"/>
        <w:rPr>
          <w:sz w:val="24"/>
          <w:szCs w:val="24"/>
        </w:rPr>
      </w:pPr>
      <w:r>
        <w:rPr>
          <w:sz w:val="24"/>
          <w:szCs w:val="24"/>
        </w:rPr>
        <w:t>Weekday readings</w:t>
      </w:r>
    </w:p>
    <w:p w:rsidR="002C4047" w:rsidRDefault="002C4047" w:rsidP="00514A6E">
      <w:pPr>
        <w:spacing w:line="276" w:lineRule="auto"/>
        <w:rPr>
          <w:b/>
          <w:sz w:val="24"/>
          <w:szCs w:val="24"/>
        </w:rPr>
      </w:pPr>
    </w:p>
    <w:p w:rsidR="002C4047" w:rsidRPr="002C4047" w:rsidRDefault="002C4047"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Requirements Document</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27113" w:rsidRPr="00C27113" w:rsidRDefault="00C27113" w:rsidP="00514A6E">
      <w:pPr>
        <w:spacing w:line="276" w:lineRule="auto"/>
        <w:rPr>
          <w:i/>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Structure</w:t>
      </w:r>
    </w:p>
    <w:p w:rsidR="00C27113" w:rsidRPr="00C27113" w:rsidRDefault="00C27113" w:rsidP="00514A6E">
      <w:pPr>
        <w:spacing w:line="276" w:lineRule="auto"/>
        <w:rPr>
          <w:i/>
          <w:sz w:val="24"/>
          <w:szCs w:val="24"/>
        </w:rPr>
      </w:pPr>
    </w:p>
    <w:p w:rsidR="00C27113" w:rsidRPr="00F9529B" w:rsidRDefault="00C27113" w:rsidP="00514A6E">
      <w:pPr>
        <w:spacing w:line="276" w:lineRule="auto"/>
        <w:rPr>
          <w:sz w:val="24"/>
          <w:szCs w:val="24"/>
        </w:rPr>
      </w:pPr>
      <w:r w:rsidRPr="00F9529B">
        <w:rPr>
          <w:sz w:val="24"/>
          <w:szCs w:val="24"/>
        </w:rPr>
        <w:t xml:space="preserve">The Requirements class of deliverables is composed of three related documents: </w:t>
      </w:r>
    </w:p>
    <w:p w:rsidR="00C27113" w:rsidRPr="00C27113" w:rsidRDefault="00C27113" w:rsidP="00514A6E">
      <w:pPr>
        <w:spacing w:line="276" w:lineRule="auto"/>
        <w:rPr>
          <w:i/>
          <w:sz w:val="24"/>
          <w:szCs w:val="24"/>
        </w:rPr>
      </w:pPr>
    </w:p>
    <w:p w:rsidR="00C27113" w:rsidRPr="00C27113" w:rsidRDefault="00C27113" w:rsidP="00F9529B">
      <w:pPr>
        <w:ind w:left="720"/>
        <w:rPr>
          <w:sz w:val="24"/>
          <w:szCs w:val="24"/>
        </w:rPr>
      </w:pPr>
      <w:r w:rsidRPr="00C27113">
        <w:rPr>
          <w:sz w:val="24"/>
          <w:szCs w:val="24"/>
        </w:rPr>
        <w:t xml:space="preserve">• The Logical Database Description </w:t>
      </w:r>
    </w:p>
    <w:p w:rsidR="00C27113" w:rsidRPr="00F9529B" w:rsidRDefault="00C27113" w:rsidP="00F9529B">
      <w:pPr>
        <w:rPr>
          <w:b/>
          <w:sz w:val="24"/>
          <w:szCs w:val="24"/>
        </w:rPr>
      </w:pPr>
    </w:p>
    <w:p w:rsidR="00C27113" w:rsidRPr="00C27113" w:rsidRDefault="00C27113" w:rsidP="00F9529B">
      <w:pPr>
        <w:ind w:left="720"/>
        <w:rPr>
          <w:sz w:val="24"/>
          <w:szCs w:val="24"/>
        </w:rPr>
      </w:pPr>
      <w:r w:rsidRPr="00C27113">
        <w:rPr>
          <w:sz w:val="24"/>
          <w:szCs w:val="24"/>
        </w:rPr>
        <w:t xml:space="preserve">• The Requirements Document </w:t>
      </w:r>
    </w:p>
    <w:p w:rsidR="00C27113" w:rsidRPr="00C27113" w:rsidRDefault="00C27113" w:rsidP="00F9529B">
      <w:pPr>
        <w:ind w:left="720"/>
        <w:rPr>
          <w:sz w:val="24"/>
          <w:szCs w:val="24"/>
        </w:rPr>
      </w:pPr>
      <w:bookmarkStart w:id="2" w:name="_GoBack"/>
      <w:bookmarkEnd w:id="2"/>
    </w:p>
    <w:p w:rsidR="00C71849" w:rsidRPr="00C27113" w:rsidRDefault="00C27113" w:rsidP="00F9529B">
      <w:pPr>
        <w:ind w:left="720"/>
        <w:rPr>
          <w:sz w:val="24"/>
          <w:szCs w:val="24"/>
        </w:rPr>
      </w:pPr>
      <w:r w:rsidRPr="00C27113">
        <w:rPr>
          <w:sz w:val="24"/>
          <w:szCs w:val="24"/>
        </w:rPr>
        <w:t xml:space="preserve">• The Requirements Traceability Matrix </w:t>
      </w:r>
    </w:p>
    <w:p w:rsidR="00C27113" w:rsidRPr="00F9529B" w:rsidRDefault="00C27113" w:rsidP="00F9529B">
      <w:pPr>
        <w:spacing w:line="276" w:lineRule="auto"/>
        <w:jc w:val="center"/>
        <w:rPr>
          <w:sz w:val="24"/>
          <w:szCs w:val="24"/>
        </w:rPr>
      </w:pPr>
    </w:p>
    <w:p w:rsidR="00C27113" w:rsidRPr="00C27113" w:rsidRDefault="00C27113" w:rsidP="00514A6E">
      <w:pPr>
        <w:pStyle w:val="ListParagraph"/>
        <w:numPr>
          <w:ilvl w:val="0"/>
          <w:numId w:val="6"/>
        </w:numPr>
        <w:spacing w:line="276" w:lineRule="auto"/>
        <w:rPr>
          <w:b/>
          <w:sz w:val="24"/>
          <w:szCs w:val="24"/>
        </w:rPr>
      </w:pPr>
      <w:r w:rsidRPr="00C27113">
        <w:rPr>
          <w:b/>
          <w:sz w:val="24"/>
          <w:szCs w:val="24"/>
        </w:rPr>
        <w:t>Requirements Content</w:t>
      </w:r>
    </w:p>
    <w:p w:rsidR="00C27113" w:rsidRPr="00C27113" w:rsidRDefault="00C27113" w:rsidP="00514A6E">
      <w:pPr>
        <w:spacing w:line="276" w:lineRule="auto"/>
        <w:rPr>
          <w:i/>
          <w:sz w:val="24"/>
          <w:szCs w:val="24"/>
        </w:rPr>
      </w:pPr>
      <w:r w:rsidRPr="00C27113">
        <w:rPr>
          <w:i/>
          <w:sz w:val="24"/>
          <w:szCs w:val="24"/>
        </w:rPr>
        <w:t xml:space="preserve"> </w:t>
      </w: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L</w:t>
      </w:r>
      <w:r>
        <w:rPr>
          <w:b/>
          <w:sz w:val="24"/>
          <w:szCs w:val="24"/>
        </w:rPr>
        <w:t>ogical Database Description (LDD</w:t>
      </w:r>
      <w:r w:rsidRPr="00C27113">
        <w:rPr>
          <w:b/>
          <w:sz w:val="24"/>
          <w:szCs w:val="24"/>
        </w:rPr>
        <w:t>)</w:t>
      </w:r>
    </w:p>
    <w:p w:rsidR="00C27113" w:rsidRPr="00C27113" w:rsidRDefault="009C17FE" w:rsidP="00514A6E">
      <w:pPr>
        <w:spacing w:line="276" w:lineRule="auto"/>
        <w:rPr>
          <w:i/>
          <w:sz w:val="24"/>
          <w:szCs w:val="24"/>
        </w:rPr>
      </w:pPr>
      <w:r>
        <w:rPr>
          <w:noProof/>
          <w:sz w:val="24"/>
          <w:szCs w:val="24"/>
          <w:lang w:val="en-SG" w:eastAsia="en-SG"/>
        </w:rPr>
        <w:drawing>
          <wp:anchor distT="0" distB="0" distL="114300" distR="114300" simplePos="0" relativeHeight="251658240" behindDoc="0" locked="0" layoutInCell="1" allowOverlap="1" wp14:anchorId="27502666" wp14:editId="48DDD7F1">
            <wp:simplePos x="0" y="0"/>
            <wp:positionH relativeFrom="margin">
              <wp:align>center</wp:align>
            </wp:positionH>
            <wp:positionV relativeFrom="paragraph">
              <wp:posOffset>287020</wp:posOffset>
            </wp:positionV>
            <wp:extent cx="5346065" cy="21717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67723_10204861329789658_374531576_n.jpg"/>
                    <pic:cNvPicPr/>
                  </pic:nvPicPr>
                  <pic:blipFill>
                    <a:blip r:embed="rId16">
                      <a:extLst>
                        <a:ext uri="{28A0092B-C50C-407E-A947-70E740481C1C}">
                          <a14:useLocalDpi xmlns:a14="http://schemas.microsoft.com/office/drawing/2010/main" val="0"/>
                        </a:ext>
                      </a:extLst>
                    </a:blip>
                    <a:stretch>
                      <a:fillRect/>
                    </a:stretch>
                  </pic:blipFill>
                  <pic:spPr>
                    <a:xfrm>
                      <a:off x="0" y="0"/>
                      <a:ext cx="5346065" cy="2171700"/>
                    </a:xfrm>
                    <a:prstGeom prst="rect">
                      <a:avLst/>
                    </a:prstGeom>
                  </pic:spPr>
                </pic:pic>
              </a:graphicData>
            </a:graphic>
            <wp14:sizeRelH relativeFrom="margin">
              <wp14:pctWidth>0</wp14:pctWidth>
            </wp14:sizeRelH>
            <wp14:sizeRelV relativeFrom="margin">
              <wp14:pctHeight>0</wp14:pctHeight>
            </wp14:sizeRelV>
          </wp:anchor>
        </w:drawing>
      </w:r>
    </w:p>
    <w:p w:rsidR="009C17FE" w:rsidRDefault="009C17FE" w:rsidP="00F9529B">
      <w:pPr>
        <w:spacing w:line="276" w:lineRule="auto"/>
        <w:jc w:val="center"/>
        <w:rPr>
          <w:sz w:val="24"/>
          <w:szCs w:val="24"/>
        </w:rPr>
      </w:pPr>
    </w:p>
    <w:p w:rsidR="003A0220" w:rsidRPr="009C17FE" w:rsidRDefault="00F9529B" w:rsidP="009C17FE">
      <w:pPr>
        <w:spacing w:line="276" w:lineRule="auto"/>
        <w:jc w:val="center"/>
        <w:rPr>
          <w:sz w:val="24"/>
          <w:szCs w:val="24"/>
        </w:rPr>
      </w:pPr>
      <w:r>
        <w:rPr>
          <w:sz w:val="24"/>
          <w:szCs w:val="24"/>
        </w:rPr>
        <w:t>Image 1.</w:t>
      </w:r>
      <w:r w:rsidR="00CA476F">
        <w:rPr>
          <w:sz w:val="24"/>
          <w:szCs w:val="24"/>
        </w:rPr>
        <w:t>4</w:t>
      </w:r>
      <w:r>
        <w:rPr>
          <w:sz w:val="24"/>
          <w:szCs w:val="24"/>
        </w:rPr>
        <w:t xml:space="preserve"> </w:t>
      </w:r>
      <w:r>
        <w:rPr>
          <w:b/>
          <w:sz w:val="24"/>
          <w:szCs w:val="24"/>
        </w:rPr>
        <w:t>Logical Database Description</w:t>
      </w:r>
    </w:p>
    <w:p w:rsidR="009C17FE" w:rsidRPr="003A0220" w:rsidRDefault="009C17FE" w:rsidP="009C17FE">
      <w:pPr>
        <w:contextualSpacing/>
        <w:rPr>
          <w:b/>
          <w:sz w:val="24"/>
          <w:szCs w:val="24"/>
        </w:rPr>
      </w:pPr>
      <w:r w:rsidRPr="003A0220">
        <w:rPr>
          <w:b/>
          <w:sz w:val="24"/>
          <w:szCs w:val="24"/>
        </w:rPr>
        <w:lastRenderedPageBreak/>
        <w:t>Entity:</w:t>
      </w:r>
      <w:r w:rsidRPr="003A0220">
        <w:rPr>
          <w:sz w:val="24"/>
          <w:szCs w:val="24"/>
        </w:rPr>
        <w:t xml:space="preserve"> </w:t>
      </w:r>
      <w:r>
        <w:rPr>
          <w:b/>
          <w:sz w:val="24"/>
          <w:szCs w:val="24"/>
        </w:rPr>
        <w:t>YEAR</w:t>
      </w:r>
    </w:p>
    <w:p w:rsidR="009C17FE" w:rsidRPr="003A0220" w:rsidRDefault="009C17FE" w:rsidP="009C17FE">
      <w:pPr>
        <w:contextualSpacing/>
        <w:rPr>
          <w:b/>
          <w:sz w:val="24"/>
          <w:szCs w:val="24"/>
        </w:rPr>
      </w:pPr>
      <w:r w:rsidRPr="003A0220">
        <w:rPr>
          <w:b/>
          <w:sz w:val="24"/>
          <w:szCs w:val="24"/>
        </w:rPr>
        <w:t>Description:</w:t>
      </w:r>
    </w:p>
    <w:p w:rsidR="009C17FE" w:rsidRPr="00A36EFE" w:rsidRDefault="009C17FE" w:rsidP="009C17FE">
      <w:pPr>
        <w:contextualSpacing/>
        <w:rPr>
          <w:color w:val="FF0000"/>
          <w:sz w:val="24"/>
          <w:szCs w:val="24"/>
        </w:rPr>
      </w:pPr>
      <w:r w:rsidRPr="00A36EFE">
        <w:rPr>
          <w:color w:val="FF0000"/>
          <w:sz w:val="24"/>
          <w:szCs w:val="24"/>
        </w:rPr>
        <w:tab/>
        <w:t xml:space="preserve">A </w:t>
      </w:r>
      <w:r w:rsidRPr="00A36EFE">
        <w:rPr>
          <w:b/>
          <w:color w:val="FF0000"/>
          <w:sz w:val="24"/>
          <w:szCs w:val="24"/>
        </w:rPr>
        <w:t xml:space="preserve">year </w:t>
      </w:r>
      <w:r w:rsidRPr="00A36EFE">
        <w:rPr>
          <w:color w:val="FF0000"/>
          <w:sz w:val="24"/>
          <w:szCs w:val="24"/>
        </w:rPr>
        <w:t>is an entity that can hold zero or multiple events.</w:t>
      </w:r>
    </w:p>
    <w:p w:rsidR="009C17FE" w:rsidRPr="003A0220" w:rsidRDefault="009C17FE" w:rsidP="009C17FE">
      <w:pPr>
        <w:contextualSpacing/>
        <w:rPr>
          <w:b/>
          <w:sz w:val="24"/>
          <w:szCs w:val="24"/>
        </w:rPr>
      </w:pPr>
      <w:r w:rsidRPr="003A0220">
        <w:rPr>
          <w:b/>
          <w:sz w:val="24"/>
          <w:szCs w:val="24"/>
        </w:rPr>
        <w:t>Relationship:</w:t>
      </w:r>
    </w:p>
    <w:p w:rsidR="009C17FE" w:rsidRPr="003A0220" w:rsidRDefault="009C17FE" w:rsidP="009C17FE">
      <w:pPr>
        <w:contextualSpacing/>
        <w:rPr>
          <w:sz w:val="24"/>
          <w:szCs w:val="24"/>
        </w:rPr>
      </w:pPr>
      <w:r w:rsidRPr="003A0220">
        <w:rPr>
          <w:sz w:val="24"/>
          <w:szCs w:val="24"/>
        </w:rPr>
        <w:tab/>
        <w:t xml:space="preserve">A </w:t>
      </w:r>
      <w:r>
        <w:rPr>
          <w:sz w:val="24"/>
          <w:szCs w:val="24"/>
        </w:rPr>
        <w:t>year contains multiple dates, events, a Sunday reading and a weekday reading cycle</w:t>
      </w:r>
      <w:r w:rsidRPr="003A0220">
        <w:rPr>
          <w:sz w:val="24"/>
          <w:szCs w:val="24"/>
        </w:rPr>
        <w:t>.</w:t>
      </w:r>
    </w:p>
    <w:p w:rsidR="009C17FE" w:rsidRPr="007C300F" w:rsidRDefault="009C17FE" w:rsidP="009C17FE">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9C17FE" w:rsidTr="009C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ROLE</w:t>
            </w:r>
          </w:p>
        </w:tc>
        <w:tc>
          <w:tcPr>
            <w:tcW w:w="2250" w:type="dxa"/>
          </w:tcPr>
          <w:p w:rsidR="009C17FE" w:rsidRDefault="009C17FE" w:rsidP="009C17FE">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9C17FE" w:rsidTr="009C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Create</w:t>
            </w:r>
          </w:p>
        </w:tc>
        <w:tc>
          <w:tcPr>
            <w:tcW w:w="2250" w:type="dxa"/>
          </w:tcPr>
          <w:p w:rsidR="009C17FE" w:rsidRDefault="009C17FE" w:rsidP="009C17FE">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9C17FE" w:rsidTr="009C17FE">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Read</w:t>
            </w:r>
          </w:p>
        </w:tc>
        <w:tc>
          <w:tcPr>
            <w:tcW w:w="2250" w:type="dxa"/>
          </w:tcPr>
          <w:p w:rsidR="009C17FE" w:rsidRDefault="009C17FE" w:rsidP="009C17FE">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9C17FE" w:rsidTr="009C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Update</w:t>
            </w:r>
          </w:p>
        </w:tc>
        <w:tc>
          <w:tcPr>
            <w:tcW w:w="2250" w:type="dxa"/>
          </w:tcPr>
          <w:p w:rsidR="009C17FE" w:rsidRDefault="009C17FE" w:rsidP="009C17FE">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9C17FE" w:rsidTr="009C17FE">
        <w:tc>
          <w:tcPr>
            <w:cnfStyle w:val="001000000000" w:firstRow="0" w:lastRow="0" w:firstColumn="1" w:lastColumn="0" w:oddVBand="0" w:evenVBand="0" w:oddHBand="0" w:evenHBand="0" w:firstRowFirstColumn="0" w:firstRowLastColumn="0" w:lastRowFirstColumn="0" w:lastRowLastColumn="0"/>
            <w:tcW w:w="2358" w:type="dxa"/>
          </w:tcPr>
          <w:p w:rsidR="009C17FE" w:rsidRDefault="009C17FE" w:rsidP="009C17FE">
            <w:pPr>
              <w:contextualSpacing/>
              <w:jc w:val="center"/>
              <w:rPr>
                <w:sz w:val="24"/>
                <w:szCs w:val="24"/>
              </w:rPr>
            </w:pPr>
            <w:r>
              <w:rPr>
                <w:sz w:val="24"/>
                <w:szCs w:val="24"/>
              </w:rPr>
              <w:t>Delete</w:t>
            </w:r>
          </w:p>
        </w:tc>
        <w:tc>
          <w:tcPr>
            <w:tcW w:w="2250" w:type="dxa"/>
          </w:tcPr>
          <w:p w:rsidR="009C17FE" w:rsidRDefault="009C17FE" w:rsidP="009C17FE">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9C17FE" w:rsidRPr="006E6CA4" w:rsidRDefault="009C17FE" w:rsidP="009C17FE">
      <w:pPr>
        <w:contextualSpacing/>
        <w:rPr>
          <w:sz w:val="24"/>
          <w:szCs w:val="24"/>
        </w:rPr>
      </w:pPr>
      <w:r>
        <w:rPr>
          <w:sz w:val="24"/>
          <w:szCs w:val="24"/>
        </w:rPr>
        <w:tab/>
      </w:r>
    </w:p>
    <w:p w:rsidR="009C17FE" w:rsidRDefault="009C17FE" w:rsidP="009C17FE">
      <w:pPr>
        <w:contextualSpacing/>
        <w:rPr>
          <w:sz w:val="24"/>
          <w:szCs w:val="24"/>
        </w:rPr>
      </w:pPr>
    </w:p>
    <w:p w:rsidR="009C17FE" w:rsidRPr="007C300F" w:rsidRDefault="009C17FE" w:rsidP="009C17FE">
      <w:pPr>
        <w:rPr>
          <w:sz w:val="24"/>
          <w:szCs w:val="24"/>
        </w:rPr>
      </w:pPr>
    </w:p>
    <w:p w:rsidR="009C17FE" w:rsidRPr="007C300F" w:rsidRDefault="009C17FE" w:rsidP="009C17FE">
      <w:pPr>
        <w:rPr>
          <w:sz w:val="24"/>
          <w:szCs w:val="24"/>
        </w:rPr>
      </w:pPr>
    </w:p>
    <w:p w:rsidR="009C17FE" w:rsidRDefault="009C17FE" w:rsidP="009C17FE">
      <w:pPr>
        <w:rPr>
          <w:sz w:val="24"/>
          <w:szCs w:val="24"/>
        </w:rPr>
      </w:pPr>
    </w:p>
    <w:p w:rsidR="009C17FE" w:rsidRDefault="009C17FE" w:rsidP="009C17FE">
      <w:pPr>
        <w:contextualSpacing/>
        <w:rPr>
          <w:b/>
          <w:sz w:val="24"/>
          <w:szCs w:val="24"/>
        </w:rPr>
      </w:pPr>
    </w:p>
    <w:p w:rsidR="009C17FE" w:rsidRDefault="009C17FE" w:rsidP="003A0220">
      <w:pPr>
        <w:contextualSpacing/>
        <w:rPr>
          <w:b/>
          <w:sz w:val="24"/>
          <w:szCs w:val="24"/>
        </w:rPr>
      </w:pPr>
    </w:p>
    <w:p w:rsidR="009C17FE" w:rsidRDefault="009C17FE"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00A36EFE">
        <w:rPr>
          <w:b/>
          <w:sz w:val="24"/>
          <w:szCs w:val="24"/>
        </w:rPr>
        <w:t>DATE</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da</w:t>
      </w:r>
      <w:r w:rsidR="00A36EFE">
        <w:rPr>
          <w:b/>
          <w:sz w:val="24"/>
          <w:szCs w:val="24"/>
        </w:rPr>
        <w:t>te</w:t>
      </w:r>
      <w:r w:rsidRPr="003A0220">
        <w:rPr>
          <w:b/>
          <w:sz w:val="24"/>
          <w:szCs w:val="24"/>
        </w:rPr>
        <w:t xml:space="preserve"> </w:t>
      </w:r>
      <w:r w:rsidRPr="003A0220">
        <w:rPr>
          <w:sz w:val="24"/>
          <w:szCs w:val="24"/>
        </w:rPr>
        <w:t xml:space="preserve">is defined by a month and a </w:t>
      </w:r>
      <w:r w:rsidR="00A36EFE">
        <w:rPr>
          <w:sz w:val="24"/>
          <w:szCs w:val="24"/>
        </w:rPr>
        <w:t xml:space="preserve">numerical </w:t>
      </w:r>
      <w:r w:rsidRPr="003A0220">
        <w:rPr>
          <w:sz w:val="24"/>
          <w:szCs w:val="24"/>
        </w:rPr>
        <w:t>date, and is an entity that can hold zero or multiple events.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A day can have zero or multiple events.</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Default="003A0220" w:rsidP="003A0220">
      <w:pPr>
        <w:contextualSpacing/>
        <w:rPr>
          <w:sz w:val="24"/>
          <w:szCs w:val="24"/>
        </w:rPr>
      </w:pPr>
    </w:p>
    <w:p w:rsidR="003A0220" w:rsidRPr="007C300F"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 EVENT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 An </w:t>
      </w:r>
      <w:r w:rsidRPr="003A0220">
        <w:rPr>
          <w:b/>
          <w:sz w:val="24"/>
          <w:szCs w:val="24"/>
        </w:rPr>
        <w:t xml:space="preserve">event </w:t>
      </w:r>
      <w:r w:rsidRPr="003A0220">
        <w:rPr>
          <w:sz w:val="24"/>
          <w:szCs w:val="24"/>
        </w:rPr>
        <w:t xml:space="preserve">is an occurrence that warrants a presence in the calendar. Events are relatively of great importance, and are based on the business requirements provided by the client. The event table has four </w:t>
      </w:r>
      <w:r w:rsidRPr="003A0220">
        <w:rPr>
          <w:i/>
          <w:sz w:val="24"/>
          <w:szCs w:val="24"/>
        </w:rPr>
        <w:t>lookup</w:t>
      </w:r>
      <w:r w:rsidRPr="003A0220">
        <w:rPr>
          <w:sz w:val="24"/>
          <w:szCs w:val="24"/>
        </w:rPr>
        <w:t xml:space="preserve"> tables: Movable Feasts, Special Feasts, Memorials and Solemnities.</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An event can either be classified as a movable feast, special feast, memorial, or solemnity.</w:t>
      </w:r>
    </w:p>
    <w:p w:rsidR="003A0220" w:rsidRPr="003A0220" w:rsidRDefault="003A0220" w:rsidP="003A0220">
      <w:pPr>
        <w:contextualSpacing/>
        <w:rPr>
          <w:sz w:val="24"/>
          <w:szCs w:val="24"/>
        </w:rPr>
      </w:pPr>
      <w:r w:rsidRPr="003A0220">
        <w:rPr>
          <w:sz w:val="24"/>
          <w:szCs w:val="24"/>
        </w:rPr>
        <w:t xml:space="preserve">Several or zero events can occur in a single day. </w:t>
      </w:r>
    </w:p>
    <w:p w:rsidR="003A0220" w:rsidRPr="007C300F" w:rsidRDefault="003A0220" w:rsidP="003A0220">
      <w:pPr>
        <w:contextualSpacing/>
        <w:rPr>
          <w:b/>
          <w:sz w:val="24"/>
          <w:szCs w:val="24"/>
        </w:rPr>
      </w:pPr>
      <w:r w:rsidRPr="007C300F">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Entity:</w:t>
      </w:r>
      <w:r w:rsidRPr="003A0220">
        <w:rPr>
          <w:sz w:val="24"/>
          <w:szCs w:val="24"/>
        </w:rPr>
        <w:t xml:space="preserve"> </w:t>
      </w:r>
      <w:r w:rsidRPr="003A0220">
        <w:rPr>
          <w:b/>
          <w:sz w:val="24"/>
          <w:szCs w:val="24"/>
        </w:rPr>
        <w:t>YEARLY READING SET</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yearly reading set </w:t>
      </w:r>
      <w:r w:rsidRPr="003A0220">
        <w:rPr>
          <w:sz w:val="24"/>
          <w:szCs w:val="24"/>
        </w:rPr>
        <w:t>is a compilation of readings that are separated by cycle types and numbers. (</w:t>
      </w:r>
      <w:proofErr w:type="gramStart"/>
      <w:r w:rsidRPr="003A0220">
        <w:rPr>
          <w:sz w:val="24"/>
          <w:szCs w:val="24"/>
        </w:rPr>
        <w:t>i.e</w:t>
      </w:r>
      <w:proofErr w:type="gramEnd"/>
      <w:r w:rsidRPr="003A0220">
        <w:rPr>
          <w:sz w:val="24"/>
          <w:szCs w:val="24"/>
        </w:rPr>
        <w:t xml:space="preserve">. For </w:t>
      </w:r>
      <w:r w:rsidRPr="003A0220">
        <w:rPr>
          <w:i/>
          <w:sz w:val="24"/>
          <w:szCs w:val="24"/>
        </w:rPr>
        <w:t>Sunday Readings</w:t>
      </w:r>
      <w:r w:rsidRPr="003A0220">
        <w:rPr>
          <w:sz w:val="24"/>
          <w:szCs w:val="24"/>
        </w:rPr>
        <w:t xml:space="preserve">: Cycle A, B and C, for </w:t>
      </w:r>
      <w:r w:rsidRPr="003A0220">
        <w:rPr>
          <w:i/>
          <w:sz w:val="24"/>
          <w:szCs w:val="24"/>
        </w:rPr>
        <w:t>Weekday Readings</w:t>
      </w:r>
      <w:r w:rsidRPr="003A0220">
        <w:rPr>
          <w:sz w:val="24"/>
          <w:szCs w:val="24"/>
        </w:rPr>
        <w:t>: Cycle 1 and 2).</w:t>
      </w:r>
    </w:p>
    <w:p w:rsidR="003A0220" w:rsidRPr="00B24C98" w:rsidRDefault="003A0220" w:rsidP="003A0220">
      <w:pPr>
        <w:contextualSpacing/>
        <w:rPr>
          <w:b/>
          <w:sz w:val="24"/>
          <w:szCs w:val="24"/>
        </w:rPr>
      </w:pPr>
      <w:r w:rsidRPr="00B24C98">
        <w:rPr>
          <w:b/>
          <w:sz w:val="24"/>
          <w:szCs w:val="24"/>
        </w:rPr>
        <w:t>Relationship:</w:t>
      </w:r>
    </w:p>
    <w:p w:rsidR="003A0220" w:rsidRDefault="003A0220" w:rsidP="003A0220">
      <w:pPr>
        <w:contextualSpacing/>
        <w:rPr>
          <w:sz w:val="24"/>
          <w:szCs w:val="24"/>
        </w:rPr>
      </w:pPr>
      <w:r>
        <w:rPr>
          <w:sz w:val="24"/>
          <w:szCs w:val="24"/>
        </w:rPr>
        <w:tab/>
        <w:t xml:space="preserve">A yearly reading set contains many weekly readings. </w:t>
      </w:r>
    </w:p>
    <w:p w:rsidR="003A0220" w:rsidRDefault="003A0220" w:rsidP="003A0220">
      <w:pPr>
        <w:contextualSpacing/>
        <w:rPr>
          <w:sz w:val="24"/>
          <w:szCs w:val="24"/>
        </w:rPr>
      </w:pPr>
      <w:r>
        <w:rPr>
          <w:sz w:val="24"/>
          <w:szCs w:val="24"/>
        </w:rPr>
        <w:tab/>
        <w:t>A yearly reading set contains many Sunday readings.</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6E6CA4" w:rsidRDefault="003A0220" w:rsidP="003A0220">
      <w:pPr>
        <w:contextualSpacing/>
        <w:rPr>
          <w:sz w:val="24"/>
          <w:szCs w:val="24"/>
        </w:rPr>
      </w:pPr>
      <w:r>
        <w:rPr>
          <w:sz w:val="24"/>
          <w:szCs w:val="24"/>
        </w:rPr>
        <w:tab/>
      </w:r>
    </w:p>
    <w:p w:rsidR="003A0220" w:rsidRPr="006E6CA4" w:rsidRDefault="003A0220" w:rsidP="003A0220">
      <w:pPr>
        <w:contextualSpacing/>
        <w:rPr>
          <w:sz w:val="24"/>
          <w:szCs w:val="24"/>
        </w:rPr>
      </w:pPr>
    </w:p>
    <w:p w:rsidR="003A0220" w:rsidRDefault="003A0220" w:rsidP="003A0220">
      <w:pPr>
        <w:rPr>
          <w:sz w:val="24"/>
          <w:szCs w:val="24"/>
        </w:rPr>
      </w:pPr>
    </w:p>
    <w:p w:rsidR="003A0220" w:rsidRPr="007C300F"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3A0220" w:rsidRDefault="003A0220" w:rsidP="003A0220">
      <w:pPr>
        <w:contextualSpacing/>
        <w:rPr>
          <w:b/>
          <w:sz w:val="24"/>
          <w:szCs w:val="24"/>
        </w:rPr>
      </w:pPr>
      <w:r w:rsidRPr="003A0220">
        <w:rPr>
          <w:b/>
          <w:sz w:val="24"/>
          <w:szCs w:val="24"/>
        </w:rPr>
        <w:t xml:space="preserve">Entity: WEEKDAY READINGS </w:t>
      </w:r>
    </w:p>
    <w:p w:rsidR="003A0220" w:rsidRPr="003A0220" w:rsidRDefault="003A0220" w:rsidP="003A0220">
      <w:pPr>
        <w:contextualSpacing/>
        <w:rPr>
          <w:b/>
          <w:sz w:val="24"/>
          <w:szCs w:val="24"/>
        </w:rPr>
      </w:pPr>
      <w:r w:rsidRPr="003A0220">
        <w:rPr>
          <w:b/>
          <w:sz w:val="24"/>
          <w:szCs w:val="24"/>
        </w:rPr>
        <w:t>Description:</w:t>
      </w:r>
    </w:p>
    <w:p w:rsidR="003A0220" w:rsidRPr="003A0220" w:rsidRDefault="003A0220" w:rsidP="003A0220">
      <w:pPr>
        <w:contextualSpacing/>
        <w:rPr>
          <w:sz w:val="24"/>
          <w:szCs w:val="24"/>
        </w:rPr>
      </w:pPr>
      <w:r w:rsidRPr="003A0220">
        <w:rPr>
          <w:sz w:val="24"/>
          <w:szCs w:val="24"/>
        </w:rPr>
        <w:tab/>
        <w:t xml:space="preserve">A </w:t>
      </w:r>
      <w:r w:rsidRPr="003A0220">
        <w:rPr>
          <w:b/>
          <w:sz w:val="24"/>
          <w:szCs w:val="24"/>
        </w:rPr>
        <w:t xml:space="preserve">weekday reading </w:t>
      </w:r>
      <w:r w:rsidRPr="003A0220">
        <w:rPr>
          <w:sz w:val="24"/>
          <w:szCs w:val="24"/>
        </w:rPr>
        <w:t xml:space="preserve">refers to a reading that is used by lecturers and priests during weekdays. </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weekday shou</w:t>
      </w:r>
      <w:r>
        <w:rPr>
          <w:sz w:val="24"/>
          <w:szCs w:val="24"/>
        </w:rPr>
        <w:t>ld have one weekday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Default="003A0220" w:rsidP="003A0220">
      <w:pPr>
        <w:rPr>
          <w:sz w:val="24"/>
          <w:szCs w:val="24"/>
        </w:rPr>
      </w:pPr>
    </w:p>
    <w:p w:rsidR="003A0220" w:rsidRPr="00E05061" w:rsidRDefault="003A0220" w:rsidP="003A0220">
      <w:pPr>
        <w:rPr>
          <w:sz w:val="24"/>
          <w:szCs w:val="24"/>
        </w:rPr>
      </w:pPr>
    </w:p>
    <w:p w:rsidR="003A0220" w:rsidRDefault="003A0220" w:rsidP="003A0220">
      <w:pPr>
        <w:rPr>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Default="003A0220" w:rsidP="003A0220">
      <w:pPr>
        <w:contextualSpacing/>
        <w:rPr>
          <w:b/>
          <w:sz w:val="24"/>
          <w:szCs w:val="24"/>
        </w:rPr>
      </w:pPr>
    </w:p>
    <w:p w:rsidR="003A0220" w:rsidRPr="00B24C98" w:rsidRDefault="003A0220" w:rsidP="003A0220">
      <w:pPr>
        <w:contextualSpacing/>
        <w:rPr>
          <w:b/>
          <w:sz w:val="24"/>
          <w:szCs w:val="24"/>
        </w:rPr>
      </w:pPr>
      <w:r w:rsidRPr="00B24C98">
        <w:rPr>
          <w:b/>
          <w:sz w:val="24"/>
          <w:szCs w:val="24"/>
        </w:rPr>
        <w:t xml:space="preserve">Entity: </w:t>
      </w:r>
      <w:r>
        <w:rPr>
          <w:b/>
          <w:sz w:val="24"/>
          <w:szCs w:val="24"/>
        </w:rPr>
        <w:t>SUNDAY READINGS</w:t>
      </w:r>
      <w:r w:rsidRPr="00B24C98">
        <w:rPr>
          <w:b/>
          <w:sz w:val="24"/>
          <w:szCs w:val="24"/>
        </w:rPr>
        <w:t xml:space="preserve"> </w:t>
      </w:r>
    </w:p>
    <w:p w:rsidR="003A0220" w:rsidRPr="00B24C98" w:rsidRDefault="003A0220" w:rsidP="003A0220">
      <w:pPr>
        <w:contextualSpacing/>
        <w:rPr>
          <w:b/>
          <w:sz w:val="24"/>
          <w:szCs w:val="24"/>
        </w:rPr>
      </w:pPr>
      <w:r w:rsidRPr="00B24C98">
        <w:rPr>
          <w:b/>
          <w:sz w:val="24"/>
          <w:szCs w:val="24"/>
        </w:rPr>
        <w:t>Description:</w:t>
      </w:r>
    </w:p>
    <w:p w:rsidR="003A0220" w:rsidRPr="006E6CA4" w:rsidRDefault="003A0220" w:rsidP="003A0220">
      <w:pPr>
        <w:contextualSpacing/>
        <w:rPr>
          <w:sz w:val="24"/>
          <w:szCs w:val="24"/>
        </w:rPr>
      </w:pPr>
      <w:r>
        <w:rPr>
          <w:sz w:val="24"/>
          <w:szCs w:val="24"/>
        </w:rPr>
        <w:tab/>
        <w:t xml:space="preserve">A </w:t>
      </w:r>
      <w:r>
        <w:rPr>
          <w:b/>
          <w:sz w:val="24"/>
          <w:szCs w:val="24"/>
        </w:rPr>
        <w:t xml:space="preserve">Sunday reading </w:t>
      </w:r>
      <w:r>
        <w:rPr>
          <w:sz w:val="24"/>
          <w:szCs w:val="24"/>
        </w:rPr>
        <w:t xml:space="preserve">refers to a reading that is only used </w:t>
      </w:r>
      <w:r w:rsidRPr="006B6C31">
        <w:rPr>
          <w:sz w:val="24"/>
          <w:szCs w:val="24"/>
          <w:u w:val="single"/>
        </w:rPr>
        <w:t>during Sundays</w:t>
      </w:r>
      <w:r>
        <w:rPr>
          <w:sz w:val="24"/>
          <w:szCs w:val="24"/>
        </w:rPr>
        <w:t>.</w:t>
      </w:r>
    </w:p>
    <w:p w:rsidR="003A0220" w:rsidRPr="003A0220" w:rsidRDefault="003A0220" w:rsidP="003A0220">
      <w:pPr>
        <w:contextualSpacing/>
        <w:rPr>
          <w:b/>
          <w:sz w:val="24"/>
          <w:szCs w:val="24"/>
        </w:rPr>
      </w:pPr>
      <w:r w:rsidRPr="003A0220">
        <w:rPr>
          <w:b/>
          <w:sz w:val="24"/>
          <w:szCs w:val="24"/>
        </w:rPr>
        <w:t>Relationship:</w:t>
      </w:r>
    </w:p>
    <w:p w:rsidR="003A0220" w:rsidRPr="003A0220" w:rsidRDefault="003A0220" w:rsidP="003A0220">
      <w:pPr>
        <w:contextualSpacing/>
        <w:rPr>
          <w:sz w:val="24"/>
          <w:szCs w:val="24"/>
        </w:rPr>
      </w:pPr>
      <w:r w:rsidRPr="003A0220">
        <w:rPr>
          <w:sz w:val="24"/>
          <w:szCs w:val="24"/>
        </w:rPr>
        <w:tab/>
        <w:t>Each Sunday sho</w:t>
      </w:r>
      <w:r>
        <w:rPr>
          <w:sz w:val="24"/>
          <w:szCs w:val="24"/>
        </w:rPr>
        <w:t>uld have one Sunday reading.</w:t>
      </w:r>
    </w:p>
    <w:p w:rsidR="003A0220" w:rsidRPr="00B24C98" w:rsidRDefault="003A0220" w:rsidP="003A0220">
      <w:pPr>
        <w:contextualSpacing/>
        <w:rPr>
          <w:b/>
          <w:sz w:val="24"/>
          <w:szCs w:val="24"/>
        </w:rPr>
      </w:pPr>
      <w:r w:rsidRPr="00B24C98">
        <w:rPr>
          <w:b/>
          <w:sz w:val="24"/>
          <w:szCs w:val="24"/>
        </w:rPr>
        <w:t>Actor Interaction:</w:t>
      </w:r>
    </w:p>
    <w:tbl>
      <w:tblPr>
        <w:tblStyle w:val="LightList-Accent1"/>
        <w:tblpPr w:leftFromText="180" w:rightFromText="180" w:vertAnchor="text" w:horzAnchor="page" w:tblpX="2268" w:tblpY="127"/>
        <w:tblW w:w="0" w:type="auto"/>
        <w:tblLook w:val="04A0" w:firstRow="1" w:lastRow="0" w:firstColumn="1" w:lastColumn="0" w:noHBand="0" w:noVBand="1"/>
      </w:tblPr>
      <w:tblGrid>
        <w:gridCol w:w="2358"/>
        <w:gridCol w:w="2250"/>
      </w:tblGrid>
      <w:tr w:rsidR="003A0220" w:rsidTr="005E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ROLE</w:t>
            </w:r>
          </w:p>
        </w:tc>
        <w:tc>
          <w:tcPr>
            <w:tcW w:w="2250" w:type="dxa"/>
          </w:tcPr>
          <w:p w:rsidR="003A0220" w:rsidRDefault="003A0220" w:rsidP="005E11AD">
            <w:pPr>
              <w:contextualSpacing/>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ACTOR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Create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Read</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Member</w:t>
            </w:r>
          </w:p>
        </w:tc>
      </w:tr>
      <w:tr w:rsidR="003A0220" w:rsidTr="005E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Update</w:t>
            </w:r>
          </w:p>
        </w:tc>
        <w:tc>
          <w:tcPr>
            <w:tcW w:w="2250" w:type="dxa"/>
          </w:tcPr>
          <w:p w:rsidR="003A0220" w:rsidRDefault="003A0220" w:rsidP="005E11AD">
            <w:pPr>
              <w:contextual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w:t>
            </w:r>
          </w:p>
        </w:tc>
      </w:tr>
      <w:tr w:rsidR="003A0220" w:rsidTr="005E11AD">
        <w:tc>
          <w:tcPr>
            <w:cnfStyle w:val="001000000000" w:firstRow="0" w:lastRow="0" w:firstColumn="1" w:lastColumn="0" w:oddVBand="0" w:evenVBand="0" w:oddHBand="0" w:evenHBand="0" w:firstRowFirstColumn="0" w:firstRowLastColumn="0" w:lastRowFirstColumn="0" w:lastRowLastColumn="0"/>
            <w:tcW w:w="2358" w:type="dxa"/>
          </w:tcPr>
          <w:p w:rsidR="003A0220" w:rsidRDefault="003A0220" w:rsidP="005E11AD">
            <w:pPr>
              <w:contextualSpacing/>
              <w:jc w:val="center"/>
              <w:rPr>
                <w:sz w:val="24"/>
                <w:szCs w:val="24"/>
              </w:rPr>
            </w:pPr>
            <w:r>
              <w:rPr>
                <w:sz w:val="24"/>
                <w:szCs w:val="24"/>
              </w:rPr>
              <w:t>Delete</w:t>
            </w:r>
          </w:p>
        </w:tc>
        <w:tc>
          <w:tcPr>
            <w:tcW w:w="2250" w:type="dxa"/>
          </w:tcPr>
          <w:p w:rsidR="003A0220" w:rsidRDefault="003A0220" w:rsidP="005E11AD">
            <w:pPr>
              <w:contextual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bl>
    <w:p w:rsidR="003A0220" w:rsidRPr="00B24C98" w:rsidRDefault="003A0220" w:rsidP="003A0220">
      <w:pPr>
        <w:rPr>
          <w:sz w:val="24"/>
          <w:szCs w:val="24"/>
        </w:rPr>
      </w:pPr>
    </w:p>
    <w:p w:rsidR="003A0220" w:rsidRPr="00010924" w:rsidRDefault="003A0220" w:rsidP="003A0220">
      <w:pPr>
        <w:rPr>
          <w:sz w:val="24"/>
          <w:szCs w:val="24"/>
        </w:rPr>
      </w:pPr>
    </w:p>
    <w:p w:rsidR="003A0220" w:rsidRDefault="003A0220" w:rsidP="003A0220">
      <w:pPr>
        <w:rPr>
          <w:sz w:val="24"/>
          <w:szCs w:val="24"/>
        </w:rPr>
      </w:pPr>
    </w:p>
    <w:p w:rsidR="003A0220" w:rsidRDefault="003A0220" w:rsidP="00514A6E">
      <w:pPr>
        <w:spacing w:line="276" w:lineRule="auto"/>
        <w:rPr>
          <w:sz w:val="24"/>
          <w:szCs w:val="24"/>
        </w:rPr>
      </w:pPr>
    </w:p>
    <w:p w:rsidR="003A0220" w:rsidRDefault="003A0220" w:rsidP="00514A6E">
      <w:pPr>
        <w:spacing w:line="276" w:lineRule="auto"/>
        <w:rPr>
          <w:sz w:val="24"/>
          <w:szCs w:val="24"/>
        </w:rPr>
      </w:pP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Sof</w:t>
      </w:r>
      <w:r>
        <w:rPr>
          <w:b/>
          <w:sz w:val="24"/>
          <w:szCs w:val="24"/>
        </w:rPr>
        <w:t>tware Requirements Document (SRD</w:t>
      </w:r>
      <w:r w:rsidRPr="00C27113">
        <w:rPr>
          <w:b/>
          <w:sz w:val="24"/>
          <w:szCs w:val="24"/>
        </w:rPr>
        <w:t>)</w:t>
      </w:r>
    </w:p>
    <w:p w:rsidR="003A0220" w:rsidRPr="003A0220" w:rsidRDefault="003A0220" w:rsidP="003A0220">
      <w:pPr>
        <w:pStyle w:val="ListParagraph"/>
        <w:numPr>
          <w:ilvl w:val="0"/>
          <w:numId w:val="24"/>
        </w:numPr>
        <w:spacing w:after="200" w:line="276" w:lineRule="auto"/>
        <w:rPr>
          <w:b/>
          <w:sz w:val="24"/>
          <w:szCs w:val="24"/>
        </w:rPr>
      </w:pPr>
      <w:r w:rsidRPr="003A0220">
        <w:rPr>
          <w:b/>
          <w:sz w:val="24"/>
          <w:szCs w:val="24"/>
        </w:rPr>
        <w:t>System Requirements</w:t>
      </w:r>
    </w:p>
    <w:p w:rsidR="003A0220" w:rsidRDefault="003A0220" w:rsidP="003A0220">
      <w:pPr>
        <w:pStyle w:val="ListParagraph"/>
        <w:ind w:left="1440" w:firstLine="720"/>
        <w:rPr>
          <w:sz w:val="24"/>
          <w:szCs w:val="24"/>
        </w:rPr>
      </w:pPr>
      <w:r>
        <w:rPr>
          <w:sz w:val="24"/>
          <w:szCs w:val="24"/>
        </w:rPr>
        <w:lastRenderedPageBreak/>
        <w:t>a. The system must provide a login page so that the registered users can access the site.</w:t>
      </w:r>
    </w:p>
    <w:p w:rsidR="003A0220" w:rsidRDefault="003A0220" w:rsidP="003A0220">
      <w:pPr>
        <w:pStyle w:val="ListParagraph"/>
        <w:ind w:left="1440" w:firstLine="720"/>
        <w:rPr>
          <w:sz w:val="24"/>
          <w:szCs w:val="24"/>
        </w:rPr>
      </w:pPr>
      <w:r>
        <w:rPr>
          <w:sz w:val="24"/>
          <w:szCs w:val="24"/>
        </w:rPr>
        <w:t>b. The system must contain a calendar filled with generated readings.</w:t>
      </w:r>
    </w:p>
    <w:p w:rsidR="003A0220" w:rsidRDefault="003A0220" w:rsidP="003A0220">
      <w:pPr>
        <w:pStyle w:val="ListParagraph"/>
        <w:ind w:left="1440" w:firstLine="720"/>
        <w:rPr>
          <w:sz w:val="24"/>
          <w:szCs w:val="24"/>
        </w:rPr>
      </w:pPr>
      <w:r>
        <w:rPr>
          <w:sz w:val="24"/>
          <w:szCs w:val="24"/>
        </w:rPr>
        <w:t>c. The system must allow the unregistered users to sign up for membership.</w:t>
      </w:r>
    </w:p>
    <w:p w:rsidR="003A0220" w:rsidRDefault="003A0220" w:rsidP="003A0220">
      <w:pPr>
        <w:pStyle w:val="ListParagraph"/>
        <w:ind w:left="1440" w:firstLine="720"/>
        <w:rPr>
          <w:sz w:val="24"/>
          <w:szCs w:val="24"/>
        </w:rPr>
      </w:pPr>
      <w:r>
        <w:rPr>
          <w:sz w:val="24"/>
          <w:szCs w:val="24"/>
        </w:rPr>
        <w:t>d. The system must allow registered users to listen to audio files included in the calendar.</w:t>
      </w:r>
    </w:p>
    <w:p w:rsidR="003A0220" w:rsidRDefault="003A0220" w:rsidP="003A0220">
      <w:pPr>
        <w:pStyle w:val="ListParagraph"/>
        <w:rPr>
          <w:sz w:val="24"/>
          <w:szCs w:val="24"/>
        </w:rPr>
      </w:pPr>
      <w:r>
        <w:rPr>
          <w:sz w:val="24"/>
          <w:szCs w:val="24"/>
        </w:rPr>
        <w:t xml:space="preserve"> </w:t>
      </w:r>
    </w:p>
    <w:p w:rsidR="003A0220" w:rsidRPr="003A0220" w:rsidRDefault="003A0220" w:rsidP="003A0220">
      <w:pPr>
        <w:pStyle w:val="ListParagraph"/>
        <w:numPr>
          <w:ilvl w:val="0"/>
          <w:numId w:val="22"/>
        </w:numPr>
        <w:spacing w:after="200" w:line="276" w:lineRule="auto"/>
        <w:rPr>
          <w:b/>
          <w:sz w:val="24"/>
          <w:szCs w:val="24"/>
        </w:rPr>
      </w:pPr>
      <w:r w:rsidRPr="003A0220">
        <w:rPr>
          <w:b/>
          <w:sz w:val="24"/>
          <w:szCs w:val="24"/>
        </w:rPr>
        <w:t>User Requirements</w:t>
      </w:r>
    </w:p>
    <w:p w:rsidR="003A0220" w:rsidRDefault="003A0220" w:rsidP="003A0220">
      <w:pPr>
        <w:pStyle w:val="ListParagraph"/>
        <w:ind w:left="1440" w:firstLine="720"/>
        <w:rPr>
          <w:sz w:val="24"/>
          <w:szCs w:val="24"/>
        </w:rPr>
      </w:pPr>
      <w:r>
        <w:rPr>
          <w:sz w:val="24"/>
          <w:szCs w:val="24"/>
        </w:rPr>
        <w:t>a. The user must register first with his/her username and password.</w:t>
      </w:r>
    </w:p>
    <w:p w:rsidR="003A0220" w:rsidRDefault="003A0220" w:rsidP="007A0184">
      <w:pPr>
        <w:pStyle w:val="ListParagraph"/>
        <w:ind w:left="1440" w:firstLine="720"/>
        <w:rPr>
          <w:sz w:val="24"/>
          <w:szCs w:val="24"/>
        </w:rPr>
      </w:pPr>
      <w:r>
        <w:rPr>
          <w:sz w:val="24"/>
          <w:szCs w:val="24"/>
        </w:rPr>
        <w:t>b. The user must login to access the site.</w:t>
      </w:r>
    </w:p>
    <w:p w:rsidR="003A0220" w:rsidRDefault="003A0220" w:rsidP="007A0184">
      <w:pPr>
        <w:pStyle w:val="ListParagraph"/>
        <w:ind w:left="1440" w:firstLine="720"/>
        <w:rPr>
          <w:sz w:val="24"/>
          <w:szCs w:val="24"/>
        </w:rPr>
      </w:pPr>
      <w:r>
        <w:rPr>
          <w:sz w:val="24"/>
          <w:szCs w:val="24"/>
        </w:rPr>
        <w:t>c. The user can view the calendar.</w:t>
      </w:r>
    </w:p>
    <w:p w:rsidR="003A0220" w:rsidRDefault="003A0220" w:rsidP="007A0184">
      <w:pPr>
        <w:pStyle w:val="ListParagraph"/>
        <w:ind w:left="1440" w:firstLine="720"/>
        <w:rPr>
          <w:sz w:val="24"/>
          <w:szCs w:val="24"/>
        </w:rPr>
      </w:pPr>
      <w:r>
        <w:rPr>
          <w:sz w:val="24"/>
          <w:szCs w:val="24"/>
        </w:rPr>
        <w:t>d. The user can perform CRUD within the calendar, as long as he has admin roles.</w:t>
      </w:r>
    </w:p>
    <w:p w:rsidR="003A0220" w:rsidRDefault="003A0220" w:rsidP="007A0184">
      <w:pPr>
        <w:pStyle w:val="ListParagraph"/>
        <w:ind w:left="1440" w:firstLine="720"/>
        <w:rPr>
          <w:sz w:val="24"/>
          <w:szCs w:val="24"/>
        </w:rPr>
      </w:pPr>
      <w:r>
        <w:rPr>
          <w:sz w:val="24"/>
          <w:szCs w:val="24"/>
        </w:rPr>
        <w:t>e. The user can listen to audio files provided in the calendar.</w:t>
      </w:r>
    </w:p>
    <w:p w:rsidR="003A0220" w:rsidRDefault="003A0220" w:rsidP="007A0184">
      <w:pPr>
        <w:pStyle w:val="ListParagraph"/>
        <w:ind w:left="1440" w:firstLine="720"/>
        <w:rPr>
          <w:sz w:val="24"/>
          <w:szCs w:val="24"/>
        </w:rPr>
      </w:pPr>
      <w:r>
        <w:rPr>
          <w:sz w:val="24"/>
          <w:szCs w:val="24"/>
        </w:rPr>
        <w:t>f. The user can click links.</w:t>
      </w:r>
    </w:p>
    <w:p w:rsidR="003A0220" w:rsidRDefault="003A0220" w:rsidP="007A0184">
      <w:pPr>
        <w:pStyle w:val="ListParagraph"/>
        <w:ind w:left="1440" w:firstLine="720"/>
        <w:rPr>
          <w:sz w:val="24"/>
          <w:szCs w:val="24"/>
        </w:rPr>
      </w:pPr>
      <w:r>
        <w:rPr>
          <w:sz w:val="24"/>
          <w:szCs w:val="24"/>
        </w:rPr>
        <w:t>g. The user can view the calendar on a monthly basis.</w:t>
      </w:r>
    </w:p>
    <w:p w:rsidR="003A0220" w:rsidRPr="00444B06" w:rsidRDefault="003A0220" w:rsidP="007A0184">
      <w:pPr>
        <w:pStyle w:val="ListParagraph"/>
        <w:ind w:left="1440" w:firstLine="720"/>
        <w:rPr>
          <w:sz w:val="24"/>
          <w:szCs w:val="24"/>
        </w:rPr>
      </w:pPr>
      <w:r>
        <w:rPr>
          <w:sz w:val="24"/>
          <w:szCs w:val="24"/>
        </w:rPr>
        <w:t>h. The user can navigate to different months of the year.</w:t>
      </w:r>
    </w:p>
    <w:p w:rsidR="003A0220" w:rsidRPr="003A0220" w:rsidRDefault="003A0220" w:rsidP="00514A6E">
      <w:pPr>
        <w:spacing w:line="276" w:lineRule="auto"/>
        <w:rPr>
          <w:sz w:val="24"/>
          <w:szCs w:val="24"/>
        </w:rPr>
      </w:pPr>
    </w:p>
    <w:p w:rsidR="00C27113" w:rsidRPr="00C27113" w:rsidRDefault="00C27113" w:rsidP="00514A6E">
      <w:pPr>
        <w:pStyle w:val="ListParagraph"/>
        <w:numPr>
          <w:ilvl w:val="1"/>
          <w:numId w:val="6"/>
        </w:numPr>
        <w:spacing w:line="276" w:lineRule="auto"/>
        <w:rPr>
          <w:b/>
          <w:sz w:val="24"/>
          <w:szCs w:val="24"/>
        </w:rPr>
      </w:pPr>
      <w:r w:rsidRPr="00C27113">
        <w:rPr>
          <w:b/>
          <w:sz w:val="24"/>
          <w:szCs w:val="24"/>
        </w:rPr>
        <w:t xml:space="preserve">Requirements </w:t>
      </w:r>
      <w:r>
        <w:rPr>
          <w:b/>
          <w:sz w:val="24"/>
          <w:szCs w:val="24"/>
        </w:rPr>
        <w:t>T</w:t>
      </w:r>
      <w:r w:rsidRPr="00C27113">
        <w:rPr>
          <w:b/>
          <w:sz w:val="24"/>
          <w:szCs w:val="24"/>
        </w:rPr>
        <w:t xml:space="preserve">raceability </w:t>
      </w:r>
      <w:r>
        <w:rPr>
          <w:b/>
          <w:sz w:val="24"/>
          <w:szCs w:val="24"/>
        </w:rPr>
        <w:t>M</w:t>
      </w:r>
      <w:r w:rsidRPr="00C27113">
        <w:rPr>
          <w:b/>
          <w:sz w:val="24"/>
          <w:szCs w:val="24"/>
        </w:rPr>
        <w:t>atrix</w:t>
      </w:r>
      <w:r>
        <w:rPr>
          <w:b/>
          <w:sz w:val="24"/>
          <w:szCs w:val="24"/>
        </w:rPr>
        <w:t xml:space="preserve"> (RTM</w:t>
      </w:r>
      <w:r w:rsidRPr="00C27113">
        <w:rPr>
          <w:b/>
          <w:sz w:val="24"/>
          <w:szCs w:val="24"/>
        </w:rPr>
        <w:t xml:space="preserve">) </w:t>
      </w:r>
    </w:p>
    <w:p w:rsidR="00C27113" w:rsidRPr="00C27113" w:rsidRDefault="00C27113" w:rsidP="00514A6E">
      <w:pPr>
        <w:spacing w:line="276" w:lineRule="auto"/>
        <w:rPr>
          <w:i/>
          <w:sz w:val="24"/>
          <w:szCs w:val="24"/>
        </w:rPr>
      </w:pPr>
    </w:p>
    <w:p w:rsidR="00C27113" w:rsidRPr="00C27113" w:rsidRDefault="00C27113" w:rsidP="00514A6E">
      <w:pPr>
        <w:spacing w:line="276" w:lineRule="auto"/>
        <w:rPr>
          <w:i/>
          <w:sz w:val="24"/>
          <w:szCs w:val="24"/>
        </w:rPr>
      </w:pPr>
      <w:r w:rsidRPr="00C27113">
        <w:rPr>
          <w:i/>
          <w:sz w:val="24"/>
          <w:szCs w:val="24"/>
        </w:rPr>
        <w:t>The RTM makes use of the analysis listings in the SRD and its parent SPMP or Component Iteration Plan (CIP) document. The purpose of the RTM is to show that each requirement is related to a specific goal in the SPMP or CIP, that all goals in the project plan have at least one associated requirement, and that no requirements in the SRD are related to non-existent goals.</w:t>
      </w:r>
    </w:p>
    <w:p w:rsidR="00C27113" w:rsidRPr="00C27113" w:rsidRDefault="00C2711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Design Document</w:t>
      </w:r>
    </w:p>
    <w:p w:rsidR="005B17B3" w:rsidRDefault="005B17B3" w:rsidP="00514A6E">
      <w:pPr>
        <w:spacing w:line="276" w:lineRule="auto"/>
        <w:rPr>
          <w:b/>
          <w:sz w:val="24"/>
          <w:szCs w:val="24"/>
        </w:rPr>
      </w:pPr>
    </w:p>
    <w:p w:rsidR="005B17B3" w:rsidRPr="005B17B3" w:rsidRDefault="005B17B3" w:rsidP="00514A6E">
      <w:pPr>
        <w:spacing w:line="276" w:lineRule="auto"/>
        <w:rPr>
          <w:i/>
          <w:sz w:val="24"/>
          <w:szCs w:val="24"/>
        </w:rPr>
      </w:pPr>
      <w:r w:rsidRPr="005B17B3">
        <w:rPr>
          <w:i/>
          <w:sz w:val="24"/>
          <w:szCs w:val="24"/>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5B17B3" w:rsidRPr="005B17B3" w:rsidRDefault="005B17B3"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Structure</w:t>
      </w:r>
    </w:p>
    <w:p w:rsidR="005B17B3" w:rsidRPr="0062106D" w:rsidRDefault="005B17B3" w:rsidP="00514A6E">
      <w:pPr>
        <w:spacing w:line="276" w:lineRule="auto"/>
        <w:rPr>
          <w:sz w:val="24"/>
          <w:szCs w:val="24"/>
        </w:rPr>
      </w:pPr>
    </w:p>
    <w:p w:rsidR="005B17B3" w:rsidRPr="0062106D" w:rsidRDefault="005B17B3" w:rsidP="00514A6E">
      <w:pPr>
        <w:spacing w:line="276" w:lineRule="auto"/>
        <w:rPr>
          <w:sz w:val="24"/>
          <w:szCs w:val="24"/>
        </w:rPr>
      </w:pPr>
      <w:r w:rsidRPr="0062106D">
        <w:rPr>
          <w:sz w:val="24"/>
          <w:szCs w:val="24"/>
        </w:rPr>
        <w:t xml:space="preserve">The Design class of deliverables is composed of three related documents: </w:t>
      </w:r>
    </w:p>
    <w:p w:rsidR="005B17B3" w:rsidRPr="0062106D" w:rsidRDefault="005B17B3" w:rsidP="00514A6E">
      <w:pPr>
        <w:spacing w:line="276" w:lineRule="auto"/>
        <w:rPr>
          <w:sz w:val="24"/>
          <w:szCs w:val="24"/>
        </w:rPr>
      </w:pPr>
    </w:p>
    <w:p w:rsidR="005B17B3" w:rsidRPr="0062106D" w:rsidRDefault="005B17B3" w:rsidP="0062106D">
      <w:pPr>
        <w:ind w:left="720"/>
        <w:rPr>
          <w:sz w:val="24"/>
          <w:szCs w:val="24"/>
        </w:rPr>
      </w:pPr>
      <w:r w:rsidRPr="0062106D">
        <w:rPr>
          <w:sz w:val="24"/>
          <w:szCs w:val="24"/>
        </w:rPr>
        <w:t xml:space="preserve">• The Physical Database Description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t xml:space="preserve">• The Software Design Document </w:t>
      </w:r>
    </w:p>
    <w:p w:rsidR="005B17B3" w:rsidRPr="0062106D" w:rsidRDefault="005B17B3" w:rsidP="0062106D">
      <w:pPr>
        <w:ind w:left="720"/>
        <w:rPr>
          <w:sz w:val="24"/>
          <w:szCs w:val="24"/>
        </w:rPr>
      </w:pPr>
    </w:p>
    <w:p w:rsidR="005B17B3" w:rsidRPr="0062106D" w:rsidRDefault="005B17B3" w:rsidP="0062106D">
      <w:pPr>
        <w:ind w:left="720"/>
        <w:rPr>
          <w:sz w:val="24"/>
          <w:szCs w:val="24"/>
        </w:rPr>
      </w:pPr>
      <w:r w:rsidRPr="0062106D">
        <w:rPr>
          <w:sz w:val="24"/>
          <w:szCs w:val="24"/>
        </w:rPr>
        <w:lastRenderedPageBreak/>
        <w:t xml:space="preserve">• The Requirements Traceability Report </w:t>
      </w:r>
    </w:p>
    <w:p w:rsidR="00C71849" w:rsidRPr="005B17B3" w:rsidRDefault="00C71849" w:rsidP="00514A6E">
      <w:pPr>
        <w:spacing w:line="276" w:lineRule="auto"/>
        <w:rPr>
          <w:i/>
          <w:sz w:val="24"/>
          <w:szCs w:val="24"/>
        </w:rPr>
      </w:pPr>
    </w:p>
    <w:p w:rsidR="005B17B3" w:rsidRPr="005B17B3" w:rsidRDefault="005B17B3" w:rsidP="00514A6E">
      <w:pPr>
        <w:pStyle w:val="ListParagraph"/>
        <w:numPr>
          <w:ilvl w:val="0"/>
          <w:numId w:val="7"/>
        </w:numPr>
        <w:spacing w:line="276" w:lineRule="auto"/>
        <w:rPr>
          <w:b/>
          <w:sz w:val="24"/>
          <w:szCs w:val="24"/>
        </w:rPr>
      </w:pPr>
      <w:r w:rsidRPr="005B17B3">
        <w:rPr>
          <w:b/>
          <w:sz w:val="24"/>
          <w:szCs w:val="24"/>
        </w:rPr>
        <w:t>Design Content</w:t>
      </w:r>
    </w:p>
    <w:p w:rsidR="005B17B3" w:rsidRPr="005B17B3" w:rsidRDefault="005B17B3" w:rsidP="00514A6E">
      <w:pPr>
        <w:spacing w:line="276" w:lineRule="auto"/>
        <w:rPr>
          <w:i/>
          <w:sz w:val="24"/>
          <w:szCs w:val="24"/>
        </w:rPr>
      </w:pPr>
    </w:p>
    <w:p w:rsidR="005B17B3" w:rsidRDefault="005B17B3" w:rsidP="00514A6E">
      <w:pPr>
        <w:pStyle w:val="ListParagraph"/>
        <w:numPr>
          <w:ilvl w:val="1"/>
          <w:numId w:val="7"/>
        </w:numPr>
        <w:spacing w:line="276" w:lineRule="auto"/>
        <w:rPr>
          <w:b/>
          <w:sz w:val="24"/>
          <w:szCs w:val="24"/>
        </w:rPr>
      </w:pPr>
      <w:r w:rsidRPr="005B17B3">
        <w:rPr>
          <w:b/>
          <w:sz w:val="24"/>
          <w:szCs w:val="24"/>
        </w:rPr>
        <w:t>Ph</w:t>
      </w:r>
      <w:r>
        <w:rPr>
          <w:b/>
          <w:sz w:val="24"/>
          <w:szCs w:val="24"/>
        </w:rPr>
        <w:t>ysical Database Description (PDD</w:t>
      </w:r>
      <w:r w:rsidRPr="005B17B3">
        <w:rPr>
          <w:b/>
          <w:sz w:val="24"/>
          <w:szCs w:val="24"/>
        </w:rPr>
        <w:t xml:space="preserve">) </w:t>
      </w:r>
    </w:p>
    <w:p w:rsidR="00C71849" w:rsidRDefault="00C71849" w:rsidP="00FD7506">
      <w:pPr>
        <w:pStyle w:val="ListParagraph"/>
        <w:spacing w:line="276" w:lineRule="auto"/>
        <w:ind w:left="2160"/>
        <w:rPr>
          <w:b/>
          <w:sz w:val="24"/>
          <w:szCs w:val="24"/>
        </w:rPr>
      </w:pPr>
    </w:p>
    <w:p w:rsidR="00FD7506" w:rsidRPr="0062106D" w:rsidRDefault="0062106D" w:rsidP="0062106D">
      <w:pPr>
        <w:spacing w:line="276" w:lineRule="auto"/>
        <w:jc w:val="center"/>
        <w:rPr>
          <w:b/>
          <w:sz w:val="40"/>
          <w:szCs w:val="24"/>
        </w:rPr>
      </w:pPr>
      <w:r w:rsidRPr="0062106D">
        <w:rPr>
          <w:sz w:val="24"/>
          <w:szCs w:val="24"/>
        </w:rPr>
        <w:t>Image 1.</w:t>
      </w:r>
      <w:r w:rsidR="00CA476F">
        <w:rPr>
          <w:sz w:val="24"/>
          <w:szCs w:val="24"/>
        </w:rPr>
        <w:t>5</w:t>
      </w:r>
      <w:r w:rsidRPr="0062106D">
        <w:rPr>
          <w:sz w:val="24"/>
          <w:szCs w:val="24"/>
        </w:rPr>
        <w:t xml:space="preserve"> </w:t>
      </w:r>
      <w:r>
        <w:rPr>
          <w:b/>
          <w:sz w:val="24"/>
          <w:szCs w:val="24"/>
        </w:rPr>
        <w:t>Entity Relationship Diagram</w:t>
      </w:r>
    </w:p>
    <w:p w:rsidR="00C71849" w:rsidRPr="00162BFC" w:rsidRDefault="00C71849" w:rsidP="00C71849">
      <w:pPr>
        <w:pStyle w:val="ListParagraph"/>
        <w:spacing w:line="276" w:lineRule="auto"/>
        <w:ind w:left="2160"/>
        <w:jc w:val="center"/>
        <w:rPr>
          <w:b/>
          <w:sz w:val="40"/>
          <w:szCs w:val="24"/>
        </w:rPr>
      </w:pPr>
    </w:p>
    <w:p w:rsidR="00162BFC" w:rsidRDefault="00ED465E" w:rsidP="00162BFC">
      <w:pPr>
        <w:pStyle w:val="ListParagraph"/>
        <w:spacing w:line="276" w:lineRule="auto"/>
        <w:ind w:left="2160"/>
        <w:rPr>
          <w:b/>
          <w:sz w:val="40"/>
          <w:szCs w:val="24"/>
        </w:rPr>
      </w:pPr>
      <w:r w:rsidRPr="00FD7506">
        <w:rPr>
          <w:b/>
          <w:noProof/>
          <w:sz w:val="24"/>
          <w:szCs w:val="24"/>
          <w:lang w:val="en-SG" w:eastAsia="en-SG"/>
        </w:rPr>
        <w:drawing>
          <wp:anchor distT="0" distB="0" distL="114300" distR="114300" simplePos="0" relativeHeight="251659264" behindDoc="1" locked="0" layoutInCell="1" allowOverlap="1" wp14:anchorId="1A688178" wp14:editId="363BA120">
            <wp:simplePos x="0" y="0"/>
            <wp:positionH relativeFrom="margin">
              <wp:posOffset>-285750</wp:posOffset>
            </wp:positionH>
            <wp:positionV relativeFrom="paragraph">
              <wp:posOffset>506730</wp:posOffset>
            </wp:positionV>
            <wp:extent cx="6534150" cy="39560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ERD_v1.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534150" cy="3956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162BFC" w:rsidRDefault="00162BFC" w:rsidP="00162BFC">
      <w:pPr>
        <w:pStyle w:val="ListParagraph"/>
        <w:spacing w:line="276" w:lineRule="auto"/>
        <w:ind w:left="2160"/>
        <w:rPr>
          <w:b/>
          <w:sz w:val="40"/>
          <w:szCs w:val="24"/>
        </w:rPr>
      </w:pPr>
    </w:p>
    <w:p w:rsidR="00C71849" w:rsidRPr="00162BFC" w:rsidRDefault="00ED465E" w:rsidP="00162BFC">
      <w:pPr>
        <w:pStyle w:val="ListParagraph"/>
        <w:spacing w:line="276" w:lineRule="auto"/>
        <w:ind w:left="2160"/>
        <w:rPr>
          <w:b/>
          <w:sz w:val="40"/>
          <w:szCs w:val="24"/>
        </w:rPr>
      </w:pPr>
      <w:r w:rsidRPr="00C71849">
        <w:rPr>
          <w:b/>
          <w:noProof/>
          <w:sz w:val="24"/>
          <w:szCs w:val="24"/>
          <w:lang w:val="en-SG" w:eastAsia="en-SG"/>
        </w:rPr>
        <w:lastRenderedPageBreak/>
        <w:drawing>
          <wp:anchor distT="0" distB="0" distL="114300" distR="114300" simplePos="0" relativeHeight="251660288" behindDoc="0" locked="0" layoutInCell="1" allowOverlap="1" wp14:anchorId="6A659CCE" wp14:editId="573D6CC4">
            <wp:simplePos x="0" y="0"/>
            <wp:positionH relativeFrom="margin">
              <wp:posOffset>-466725</wp:posOffset>
            </wp:positionH>
            <wp:positionV relativeFrom="paragraph">
              <wp:posOffset>476250</wp:posOffset>
            </wp:positionV>
            <wp:extent cx="6786245" cy="23717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xia Urquiza\Desktop\datadic1.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78624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2BFC">
        <w:rPr>
          <w:b/>
          <w:sz w:val="40"/>
          <w:szCs w:val="24"/>
        </w:rPr>
        <w:t xml:space="preserve">    </w:t>
      </w:r>
      <w:r w:rsidR="00C71849" w:rsidRPr="00162BFC">
        <w:rPr>
          <w:b/>
          <w:sz w:val="40"/>
          <w:szCs w:val="24"/>
        </w:rPr>
        <w:t>DATA DICTIONARY</w:t>
      </w:r>
    </w:p>
    <w:p w:rsidR="00C71849" w:rsidRDefault="00ED465E" w:rsidP="00FD7506">
      <w:pPr>
        <w:pStyle w:val="ListParagraph"/>
        <w:spacing w:line="276" w:lineRule="auto"/>
        <w:ind w:left="1440"/>
        <w:rPr>
          <w:b/>
          <w:sz w:val="24"/>
          <w:szCs w:val="24"/>
        </w:rPr>
      </w:pPr>
      <w:r w:rsidRPr="00C71849">
        <w:rPr>
          <w:i/>
          <w:noProof/>
          <w:sz w:val="24"/>
          <w:szCs w:val="24"/>
          <w:lang w:val="en-SG" w:eastAsia="en-SG"/>
        </w:rPr>
        <w:drawing>
          <wp:anchor distT="0" distB="0" distL="114300" distR="114300" simplePos="0" relativeHeight="251663360" behindDoc="0" locked="0" layoutInCell="1" allowOverlap="1" wp14:anchorId="0D94EA7F" wp14:editId="24F4BDD7">
            <wp:simplePos x="0" y="0"/>
            <wp:positionH relativeFrom="margin">
              <wp:posOffset>-559435</wp:posOffset>
            </wp:positionH>
            <wp:positionV relativeFrom="paragraph">
              <wp:posOffset>2826385</wp:posOffset>
            </wp:positionV>
            <wp:extent cx="6878955" cy="26003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xia Urquiza\Desktop\datadic3.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878955"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ED465E" w:rsidP="00FD7506">
      <w:pPr>
        <w:pStyle w:val="ListParagraph"/>
        <w:spacing w:line="276" w:lineRule="auto"/>
        <w:ind w:left="1440"/>
        <w:rPr>
          <w:b/>
          <w:sz w:val="24"/>
          <w:szCs w:val="24"/>
        </w:rPr>
      </w:pPr>
      <w:r w:rsidRPr="00C71849">
        <w:rPr>
          <w:i/>
          <w:noProof/>
          <w:sz w:val="24"/>
          <w:szCs w:val="24"/>
          <w:lang w:val="en-SG" w:eastAsia="en-SG"/>
        </w:rPr>
        <w:drawing>
          <wp:anchor distT="0" distB="0" distL="114300" distR="114300" simplePos="0" relativeHeight="251664384" behindDoc="0" locked="0" layoutInCell="1" allowOverlap="1" wp14:anchorId="26FF464E" wp14:editId="2A38E5AB">
            <wp:simplePos x="0" y="0"/>
            <wp:positionH relativeFrom="margin">
              <wp:posOffset>-523875</wp:posOffset>
            </wp:positionH>
            <wp:positionV relativeFrom="paragraph">
              <wp:posOffset>2970530</wp:posOffset>
            </wp:positionV>
            <wp:extent cx="6845935" cy="13049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xia Urquiza\Desktop\datadic4.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84593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Default="00C71849" w:rsidP="00FD7506">
      <w:pPr>
        <w:pStyle w:val="ListParagraph"/>
        <w:spacing w:line="276" w:lineRule="auto"/>
        <w:ind w:left="1440"/>
        <w:rPr>
          <w:b/>
          <w:sz w:val="24"/>
          <w:szCs w:val="24"/>
        </w:rPr>
      </w:pPr>
    </w:p>
    <w:p w:rsidR="00C71849" w:rsidRPr="00C71849" w:rsidRDefault="00C71849" w:rsidP="00C71849">
      <w:pPr>
        <w:spacing w:line="276" w:lineRule="auto"/>
        <w:rPr>
          <w:b/>
          <w:sz w:val="24"/>
          <w:szCs w:val="24"/>
        </w:rPr>
      </w:pPr>
    </w:p>
    <w:p w:rsidR="00FD7506" w:rsidRPr="005B17B3" w:rsidRDefault="00FD7506" w:rsidP="00FD7506">
      <w:pPr>
        <w:pStyle w:val="ListParagraph"/>
        <w:spacing w:line="276" w:lineRule="auto"/>
        <w:ind w:left="1440"/>
        <w:rPr>
          <w:b/>
          <w:sz w:val="24"/>
          <w:szCs w:val="24"/>
        </w:rPr>
      </w:pPr>
    </w:p>
    <w:p w:rsidR="005B17B3" w:rsidRPr="005B17B3" w:rsidRDefault="005B17B3" w:rsidP="00514A6E">
      <w:pPr>
        <w:spacing w:line="276" w:lineRule="auto"/>
        <w:rPr>
          <w:i/>
          <w:sz w:val="24"/>
          <w:szCs w:val="24"/>
        </w:rPr>
      </w:pPr>
      <w:r w:rsidRPr="005B17B3">
        <w:rPr>
          <w:i/>
          <w:sz w:val="24"/>
          <w:szCs w:val="24"/>
        </w:rPr>
        <w:t xml:space="preserve">The physical database description defines the basic structure of the application at a conceptual level. The PDD focuses on providing a detailed description of the database structure to be implemented for the application.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consists of an introduction, an Entity Relationship Diagram (ERD) and a series of table and field descriptions that define the relationships between the entities, field characteristics, and business rules.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PDD is included by reference in the Design Document. </w:t>
      </w:r>
    </w:p>
    <w:p w:rsidR="005B17B3" w:rsidRPr="005B17B3" w:rsidRDefault="005B17B3" w:rsidP="00514A6E">
      <w:pPr>
        <w:spacing w:line="276" w:lineRule="auto"/>
        <w:rPr>
          <w:i/>
          <w:sz w:val="24"/>
          <w:szCs w:val="24"/>
        </w:rPr>
      </w:pPr>
    </w:p>
    <w:p w:rsidR="005B17B3" w:rsidRPr="005B17B3" w:rsidRDefault="00ED465E" w:rsidP="00514A6E">
      <w:pPr>
        <w:pStyle w:val="ListParagraph"/>
        <w:numPr>
          <w:ilvl w:val="1"/>
          <w:numId w:val="7"/>
        </w:numPr>
        <w:spacing w:line="276" w:lineRule="auto"/>
        <w:rPr>
          <w:b/>
          <w:sz w:val="24"/>
          <w:szCs w:val="24"/>
        </w:rPr>
      </w:pPr>
      <w:r w:rsidRPr="00DF451C">
        <w:rPr>
          <w:i/>
          <w:noProof/>
          <w:sz w:val="24"/>
          <w:szCs w:val="24"/>
          <w:lang w:val="en-SG" w:eastAsia="en-SG"/>
        </w:rPr>
        <w:drawing>
          <wp:anchor distT="0" distB="0" distL="114300" distR="114300" simplePos="0" relativeHeight="251669504" behindDoc="0" locked="0" layoutInCell="1" allowOverlap="1" wp14:anchorId="62F78D35" wp14:editId="4DF10EE2">
            <wp:simplePos x="0" y="0"/>
            <wp:positionH relativeFrom="page">
              <wp:posOffset>666750</wp:posOffset>
            </wp:positionH>
            <wp:positionV relativeFrom="paragraph">
              <wp:posOffset>746760</wp:posOffset>
            </wp:positionV>
            <wp:extent cx="6381750" cy="3914775"/>
            <wp:effectExtent l="0" t="0" r="0" b="9525"/>
            <wp:wrapTopAndBottom/>
            <wp:docPr id="7" name="Picture 7" descr="C:\Users\Trixia Urquiza\Desktop\QUALITY\Activ_diagra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xia Urquiza\Desktop\QUALITY\Activ_diagram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91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7B3">
        <w:rPr>
          <w:b/>
          <w:sz w:val="24"/>
          <w:szCs w:val="24"/>
        </w:rPr>
        <w:t>Software Design Document (SDD)</w:t>
      </w:r>
      <w:r w:rsidR="005B17B3" w:rsidRPr="005B17B3">
        <w:rPr>
          <w:b/>
          <w:sz w:val="24"/>
          <w:szCs w:val="24"/>
        </w:rPr>
        <w:t xml:space="preserve"> </w:t>
      </w:r>
    </w:p>
    <w:p w:rsidR="005B17B3" w:rsidRPr="005B17B3" w:rsidRDefault="00DF451C" w:rsidP="00514A6E">
      <w:pPr>
        <w:spacing w:line="276" w:lineRule="auto"/>
        <w:rPr>
          <w:i/>
          <w:sz w:val="24"/>
          <w:szCs w:val="24"/>
        </w:rPr>
      </w:pPr>
      <w:r w:rsidRPr="00DF451C">
        <w:rPr>
          <w:i/>
          <w:noProof/>
          <w:sz w:val="24"/>
          <w:szCs w:val="24"/>
          <w:lang w:val="en-SG" w:eastAsia="en-SG"/>
        </w:rPr>
        <w:lastRenderedPageBreak/>
        <w:drawing>
          <wp:anchor distT="0" distB="0" distL="114300" distR="114300" simplePos="0" relativeHeight="251667456" behindDoc="0" locked="0" layoutInCell="1" allowOverlap="1" wp14:anchorId="449573F6" wp14:editId="348E828E">
            <wp:simplePos x="0" y="0"/>
            <wp:positionH relativeFrom="margin">
              <wp:align>center</wp:align>
            </wp:positionH>
            <wp:positionV relativeFrom="paragraph">
              <wp:posOffset>189865</wp:posOffset>
            </wp:positionV>
            <wp:extent cx="6438900" cy="5800725"/>
            <wp:effectExtent l="0" t="0" r="0" b="9525"/>
            <wp:wrapTopAndBottom/>
            <wp:docPr id="6" name="Picture 6" descr="C:\Users\Trixia Urquiza\Desktop\QUALITY\Activ_diag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xia Urquiza\Desktop\QUALITY\Activ_diagram_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7B3" w:rsidRPr="005B17B3" w:rsidRDefault="00CA476F" w:rsidP="0062106D">
      <w:pPr>
        <w:spacing w:line="276" w:lineRule="auto"/>
        <w:jc w:val="center"/>
        <w:rPr>
          <w:i/>
          <w:sz w:val="24"/>
          <w:szCs w:val="24"/>
        </w:rPr>
      </w:pPr>
      <w:r>
        <w:rPr>
          <w:sz w:val="24"/>
          <w:szCs w:val="24"/>
        </w:rPr>
        <w:t>Image(s) 1.6</w:t>
      </w:r>
      <w:r w:rsidR="0062106D">
        <w:rPr>
          <w:sz w:val="24"/>
          <w:szCs w:val="24"/>
        </w:rPr>
        <w:t xml:space="preserve"> </w:t>
      </w:r>
      <w:r w:rsidR="0062106D">
        <w:rPr>
          <w:b/>
          <w:sz w:val="24"/>
          <w:szCs w:val="24"/>
        </w:rPr>
        <w:t xml:space="preserve">Swim </w:t>
      </w:r>
      <w:r w:rsidR="005D6E00">
        <w:rPr>
          <w:b/>
          <w:sz w:val="24"/>
          <w:szCs w:val="24"/>
        </w:rPr>
        <w:t>L</w:t>
      </w:r>
      <w:r w:rsidR="0062106D">
        <w:rPr>
          <w:b/>
          <w:sz w:val="24"/>
          <w:szCs w:val="24"/>
        </w:rPr>
        <w:t>ane Diagram</w:t>
      </w:r>
      <w:r w:rsidR="0062106D" w:rsidRPr="00DF451C">
        <w:rPr>
          <w:i/>
          <w:noProof/>
          <w:sz w:val="24"/>
          <w:szCs w:val="24"/>
        </w:rPr>
        <w:t xml:space="preserve"> </w:t>
      </w:r>
    </w:p>
    <w:p w:rsidR="005B17B3" w:rsidRPr="005B17B3" w:rsidRDefault="005B17B3" w:rsidP="00514A6E">
      <w:pPr>
        <w:pStyle w:val="ListParagraph"/>
        <w:numPr>
          <w:ilvl w:val="1"/>
          <w:numId w:val="7"/>
        </w:numPr>
        <w:spacing w:line="276" w:lineRule="auto"/>
        <w:rPr>
          <w:b/>
          <w:sz w:val="24"/>
          <w:szCs w:val="24"/>
        </w:rPr>
      </w:pPr>
      <w:r w:rsidRPr="005B17B3">
        <w:rPr>
          <w:b/>
          <w:sz w:val="24"/>
          <w:szCs w:val="24"/>
        </w:rPr>
        <w:t>Requi</w:t>
      </w:r>
      <w:r>
        <w:rPr>
          <w:b/>
          <w:sz w:val="24"/>
          <w:szCs w:val="24"/>
        </w:rPr>
        <w:t>rements Traceability Matrix (RTM</w:t>
      </w:r>
      <w:r w:rsidRPr="005B17B3">
        <w:rPr>
          <w:b/>
          <w:sz w:val="24"/>
          <w:szCs w:val="24"/>
        </w:rPr>
        <w:t>)</w:t>
      </w:r>
    </w:p>
    <w:p w:rsidR="005B17B3" w:rsidRPr="005B17B3" w:rsidRDefault="005B17B3" w:rsidP="00514A6E">
      <w:pPr>
        <w:spacing w:line="276" w:lineRule="auto"/>
        <w:rPr>
          <w:i/>
          <w:sz w:val="24"/>
          <w:szCs w:val="24"/>
        </w:rPr>
      </w:pPr>
    </w:p>
    <w:p w:rsidR="005B17B3" w:rsidRPr="005B17B3" w:rsidRDefault="005B17B3" w:rsidP="00514A6E">
      <w:pPr>
        <w:spacing w:line="276" w:lineRule="auto"/>
        <w:rPr>
          <w:i/>
          <w:sz w:val="24"/>
          <w:szCs w:val="24"/>
        </w:rPr>
      </w:pPr>
      <w:r w:rsidRPr="005B17B3">
        <w:rPr>
          <w:i/>
          <w:sz w:val="24"/>
          <w:szCs w:val="24"/>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5B17B3" w:rsidRPr="005B17B3" w:rsidRDefault="005B17B3" w:rsidP="00514A6E">
      <w:pPr>
        <w:spacing w:line="276" w:lineRule="auto"/>
        <w:rPr>
          <w:i/>
          <w:sz w:val="24"/>
          <w:szCs w:val="24"/>
        </w:rPr>
      </w:pPr>
    </w:p>
    <w:p w:rsidR="005B17B3" w:rsidRPr="005B17B3" w:rsidRDefault="005B17B3" w:rsidP="00514A6E">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Online Help</w:t>
      </w:r>
    </w:p>
    <w:p w:rsidR="002C4047" w:rsidRDefault="002C4047" w:rsidP="00514A6E">
      <w:pPr>
        <w:pStyle w:val="ListParagraph"/>
        <w:numPr>
          <w:ilvl w:val="0"/>
          <w:numId w:val="2"/>
        </w:numPr>
        <w:spacing w:line="276" w:lineRule="auto"/>
        <w:rPr>
          <w:b/>
          <w:sz w:val="24"/>
          <w:szCs w:val="24"/>
        </w:rPr>
      </w:pPr>
      <w:r>
        <w:rPr>
          <w:b/>
          <w:sz w:val="24"/>
          <w:szCs w:val="24"/>
        </w:rPr>
        <w:t>Implementation Map</w:t>
      </w:r>
    </w:p>
    <w:p w:rsidR="00432728" w:rsidRDefault="002C4047" w:rsidP="00434FAB">
      <w:pPr>
        <w:pStyle w:val="ListParagraph"/>
        <w:numPr>
          <w:ilvl w:val="0"/>
          <w:numId w:val="2"/>
        </w:numPr>
        <w:spacing w:line="276" w:lineRule="auto"/>
        <w:rPr>
          <w:b/>
          <w:sz w:val="24"/>
          <w:szCs w:val="24"/>
        </w:rPr>
      </w:pPr>
      <w:r>
        <w:rPr>
          <w:b/>
          <w:sz w:val="24"/>
          <w:szCs w:val="24"/>
        </w:rPr>
        <w:lastRenderedPageBreak/>
        <w:t>Test Plan</w:t>
      </w:r>
    </w:p>
    <w:p w:rsidR="00434FAB" w:rsidRDefault="00434FAB" w:rsidP="00434FAB">
      <w:pPr>
        <w:spacing w:line="276" w:lineRule="auto"/>
        <w:rPr>
          <w:sz w:val="24"/>
          <w:szCs w:val="24"/>
        </w:rPr>
      </w:pPr>
    </w:p>
    <w:p w:rsidR="00434FAB" w:rsidRDefault="00434FAB" w:rsidP="00434FAB">
      <w:pPr>
        <w:spacing w:line="276" w:lineRule="auto"/>
        <w:rPr>
          <w:sz w:val="24"/>
          <w:szCs w:val="24"/>
        </w:rPr>
      </w:pPr>
      <w:r>
        <w:rPr>
          <w:sz w:val="24"/>
          <w:szCs w:val="24"/>
        </w:rPr>
        <w:t xml:space="preserve">This Software Test Plan was defined for the </w:t>
      </w:r>
      <w:r w:rsidRPr="00434FAB">
        <w:rPr>
          <w:sz w:val="24"/>
          <w:szCs w:val="24"/>
        </w:rPr>
        <w:t xml:space="preserve">purpose of </w:t>
      </w:r>
      <w:r>
        <w:rPr>
          <w:sz w:val="24"/>
          <w:szCs w:val="24"/>
        </w:rPr>
        <w:t>documenting</w:t>
      </w:r>
      <w:r w:rsidRPr="00434FAB">
        <w:rPr>
          <w:sz w:val="24"/>
          <w:szCs w:val="24"/>
        </w:rPr>
        <w:t xml:space="preserve"> the test procedures, test cases, and test steps required to validate the development effort. </w:t>
      </w:r>
    </w:p>
    <w:p w:rsidR="00434FAB" w:rsidRPr="002C4047" w:rsidRDefault="00434FAB" w:rsidP="00434FAB">
      <w:pPr>
        <w:spacing w:line="276" w:lineRule="auto"/>
        <w:rPr>
          <w:sz w:val="24"/>
          <w:szCs w:val="24"/>
        </w:rPr>
      </w:pPr>
      <w:r>
        <w:rPr>
          <w:sz w:val="24"/>
          <w:szCs w:val="24"/>
        </w:rPr>
        <w:t xml:space="preserve"> </w:t>
      </w:r>
    </w:p>
    <w:p w:rsidR="00434FAB" w:rsidRDefault="00434FAB" w:rsidP="00434FAB">
      <w:pPr>
        <w:pStyle w:val="ListParagraph"/>
        <w:numPr>
          <w:ilvl w:val="0"/>
          <w:numId w:val="25"/>
        </w:numPr>
        <w:spacing w:line="276" w:lineRule="auto"/>
        <w:rPr>
          <w:b/>
          <w:sz w:val="24"/>
          <w:szCs w:val="24"/>
        </w:rPr>
      </w:pPr>
      <w:r>
        <w:rPr>
          <w:b/>
          <w:sz w:val="24"/>
          <w:szCs w:val="24"/>
        </w:rPr>
        <w:t>Background &amp; Introduction</w:t>
      </w:r>
    </w:p>
    <w:p w:rsidR="001C33D8" w:rsidRDefault="001C33D8" w:rsidP="001C33D8">
      <w:pPr>
        <w:spacing w:line="276" w:lineRule="auto"/>
        <w:rPr>
          <w:sz w:val="24"/>
          <w:szCs w:val="24"/>
        </w:rPr>
      </w:pPr>
    </w:p>
    <w:p w:rsidR="001C33D8" w:rsidRDefault="001C33D8" w:rsidP="001C33D8">
      <w:pPr>
        <w:spacing w:line="276" w:lineRule="auto"/>
        <w:rPr>
          <w:sz w:val="24"/>
          <w:szCs w:val="24"/>
        </w:rPr>
      </w:pPr>
      <w:r>
        <w:rPr>
          <w:sz w:val="24"/>
          <w:szCs w:val="24"/>
        </w:rPr>
        <w:t xml:space="preserve">Projects done using the Agile Method of development, are necessarily given a requirement of passing a certain level of confidence that the system is working at par with the industry’s requirements. To be able to satisfy this requirement, testing must be done. Testing chosen specifically for this project involves various </w:t>
      </w:r>
      <w:r w:rsidR="00D10F9E">
        <w:rPr>
          <w:sz w:val="24"/>
          <w:szCs w:val="24"/>
        </w:rPr>
        <w:t>stages</w:t>
      </w:r>
      <w:r>
        <w:rPr>
          <w:sz w:val="24"/>
          <w:szCs w:val="24"/>
        </w:rPr>
        <w:t xml:space="preserve"> (i.e. Static, Dynamic Quality Assurance Testing, etc.) </w:t>
      </w:r>
      <w:r w:rsidR="00D10F9E">
        <w:rPr>
          <w:sz w:val="24"/>
          <w:szCs w:val="24"/>
        </w:rPr>
        <w:t>It is i</w:t>
      </w:r>
      <w:r>
        <w:rPr>
          <w:sz w:val="24"/>
          <w:szCs w:val="24"/>
        </w:rPr>
        <w:t>ncluded in this project’s success factors</w:t>
      </w:r>
      <w:r w:rsidR="00D10F9E">
        <w:rPr>
          <w:sz w:val="24"/>
          <w:szCs w:val="24"/>
        </w:rPr>
        <w:t xml:space="preserve"> that the project’s passing rate should be in line with the standards defined in this test plan.</w:t>
      </w:r>
    </w:p>
    <w:p w:rsidR="00D10F9E" w:rsidRDefault="00D10F9E" w:rsidP="001C33D8">
      <w:pPr>
        <w:spacing w:line="276" w:lineRule="auto"/>
        <w:rPr>
          <w:sz w:val="24"/>
          <w:szCs w:val="24"/>
        </w:rPr>
      </w:pPr>
    </w:p>
    <w:p w:rsidR="00D10F9E" w:rsidRDefault="00D10F9E" w:rsidP="001C33D8">
      <w:pPr>
        <w:spacing w:line="276" w:lineRule="auto"/>
        <w:rPr>
          <w:sz w:val="24"/>
          <w:szCs w:val="24"/>
        </w:rPr>
      </w:pPr>
      <w:r>
        <w:rPr>
          <w:sz w:val="24"/>
          <w:szCs w:val="24"/>
        </w:rPr>
        <w:t xml:space="preserve">Scheduled </w:t>
      </w:r>
      <w:r w:rsidRPr="00D10F9E">
        <w:rPr>
          <w:i/>
          <w:sz w:val="24"/>
          <w:szCs w:val="24"/>
        </w:rPr>
        <w:t>Static</w:t>
      </w:r>
      <w:r>
        <w:rPr>
          <w:sz w:val="24"/>
          <w:szCs w:val="24"/>
        </w:rPr>
        <w:t xml:space="preserve"> and </w:t>
      </w:r>
      <w:r w:rsidRPr="00D10F9E">
        <w:rPr>
          <w:i/>
          <w:sz w:val="24"/>
          <w:szCs w:val="24"/>
        </w:rPr>
        <w:t>Dynamic Tests</w:t>
      </w:r>
      <w:r>
        <w:rPr>
          <w:sz w:val="24"/>
          <w:szCs w:val="24"/>
        </w:rPr>
        <w:t xml:space="preserve"> have been given to the proponents of this project. Therefore, during the said intended schedules of testing, the team’s prototype for the current iteration will be assessed by an external Quality Assurance Team using generically independent standards to rate the deemed project.</w:t>
      </w:r>
    </w:p>
    <w:p w:rsidR="001C33D8" w:rsidRDefault="001C33D8" w:rsidP="001C33D8">
      <w:pPr>
        <w:spacing w:line="276" w:lineRule="auto"/>
        <w:rPr>
          <w:sz w:val="24"/>
          <w:szCs w:val="24"/>
        </w:rPr>
      </w:pPr>
    </w:p>
    <w:p w:rsidR="0047717F" w:rsidRDefault="0047717F" w:rsidP="001C33D8">
      <w:pPr>
        <w:spacing w:line="276" w:lineRule="auto"/>
        <w:rPr>
          <w:sz w:val="24"/>
          <w:szCs w:val="24"/>
        </w:rPr>
      </w:pPr>
      <w:r>
        <w:rPr>
          <w:sz w:val="24"/>
          <w:szCs w:val="24"/>
        </w:rPr>
        <w:t>In conclusion of the each test phase, evaluation by the external Quality Assurance Team will be duly noted and assessed. For static test results, correction to the specified documentation and files will be implemented as soon as the reception of errors / comments. For dynamic test results, a record of issues and a log of bugs must be specified to identify the specified change requests and fixes to be implemented by the team for the project.</w:t>
      </w:r>
      <w:r w:rsidR="00A74236">
        <w:rPr>
          <w:sz w:val="24"/>
          <w:szCs w:val="24"/>
        </w:rPr>
        <w:t xml:space="preserve"> Succeeding Quality Assurance tests will be subject to the results of the previous static / dynamic test, in line with previous updates and corrections done by the team.</w:t>
      </w:r>
    </w:p>
    <w:p w:rsidR="0047717F" w:rsidRPr="001C33D8" w:rsidRDefault="0047717F" w:rsidP="001C33D8">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Assumptions</w:t>
      </w:r>
    </w:p>
    <w:p w:rsidR="00283AAD" w:rsidRPr="00283AAD" w:rsidRDefault="00283AAD" w:rsidP="00283AAD">
      <w:pPr>
        <w:spacing w:line="276" w:lineRule="auto"/>
        <w:rPr>
          <w:sz w:val="24"/>
          <w:szCs w:val="24"/>
        </w:rPr>
      </w:pPr>
    </w:p>
    <w:p w:rsidR="00283AAD" w:rsidRDefault="00283AAD" w:rsidP="00283AAD">
      <w:pPr>
        <w:spacing w:line="276" w:lineRule="auto"/>
        <w:rPr>
          <w:sz w:val="24"/>
          <w:szCs w:val="24"/>
        </w:rPr>
      </w:pPr>
      <w:r>
        <w:rPr>
          <w:sz w:val="24"/>
          <w:szCs w:val="24"/>
        </w:rPr>
        <w:t>Before the basis of any assumption, the following dependencies are core concepts that may serve as the scaffolding of the project’s test phase:</w:t>
      </w:r>
    </w:p>
    <w:p w:rsidR="00283AAD" w:rsidRDefault="00283AAD" w:rsidP="00E34723">
      <w:pPr>
        <w:pStyle w:val="ListParagraph"/>
        <w:numPr>
          <w:ilvl w:val="0"/>
          <w:numId w:val="24"/>
        </w:numPr>
        <w:spacing w:line="276" w:lineRule="auto"/>
        <w:rPr>
          <w:sz w:val="24"/>
          <w:szCs w:val="24"/>
        </w:rPr>
      </w:pPr>
      <w:r>
        <w:rPr>
          <w:sz w:val="24"/>
          <w:szCs w:val="24"/>
        </w:rPr>
        <w:t xml:space="preserve">The system must have </w:t>
      </w:r>
      <w:r w:rsidR="001B3538">
        <w:rPr>
          <w:sz w:val="24"/>
          <w:szCs w:val="24"/>
        </w:rPr>
        <w:t>sufficed the following basic deliverables, some of which, have been</w:t>
      </w:r>
      <w:r>
        <w:rPr>
          <w:sz w:val="24"/>
          <w:szCs w:val="24"/>
        </w:rPr>
        <w:t xml:space="preserve"> declared in the project </w:t>
      </w:r>
      <w:r w:rsidR="001B3538">
        <w:rPr>
          <w:sz w:val="24"/>
          <w:szCs w:val="24"/>
        </w:rPr>
        <w:t>scope:</w:t>
      </w:r>
    </w:p>
    <w:p w:rsidR="001B3538" w:rsidRDefault="001B3538" w:rsidP="001B3538">
      <w:pPr>
        <w:pStyle w:val="ListParagraph"/>
        <w:numPr>
          <w:ilvl w:val="1"/>
          <w:numId w:val="24"/>
        </w:numPr>
        <w:spacing w:line="276" w:lineRule="auto"/>
        <w:rPr>
          <w:sz w:val="24"/>
          <w:szCs w:val="24"/>
        </w:rPr>
      </w:pPr>
      <w:r>
        <w:rPr>
          <w:sz w:val="24"/>
          <w:szCs w:val="24"/>
        </w:rPr>
        <w:t xml:space="preserve">Basic document deliverables (i.e. SQAP, Test Cases, etc.) to be evaluated </w:t>
      </w:r>
      <w:r>
        <w:rPr>
          <w:b/>
          <w:sz w:val="24"/>
          <w:szCs w:val="24"/>
        </w:rPr>
        <w:t>(Static testing)</w:t>
      </w:r>
    </w:p>
    <w:p w:rsidR="001B3538" w:rsidRDefault="001B3538" w:rsidP="001B3538">
      <w:pPr>
        <w:pStyle w:val="ListParagraph"/>
        <w:numPr>
          <w:ilvl w:val="1"/>
          <w:numId w:val="24"/>
        </w:numPr>
        <w:spacing w:line="276" w:lineRule="auto"/>
        <w:rPr>
          <w:sz w:val="24"/>
          <w:szCs w:val="24"/>
        </w:rPr>
      </w:pPr>
      <w:r>
        <w:rPr>
          <w:sz w:val="24"/>
          <w:szCs w:val="24"/>
        </w:rPr>
        <w:t xml:space="preserve">A database that includes all the </w:t>
      </w:r>
      <w:r w:rsidRPr="003F5498">
        <w:rPr>
          <w:i/>
          <w:sz w:val="24"/>
          <w:szCs w:val="24"/>
        </w:rPr>
        <w:t>religious events</w:t>
      </w:r>
      <w:r>
        <w:rPr>
          <w:sz w:val="24"/>
          <w:szCs w:val="24"/>
        </w:rPr>
        <w:t xml:space="preserve"> (e.g. lections, feasts and celebrations) within the year </w:t>
      </w:r>
      <w:r w:rsidRPr="001B3538">
        <w:rPr>
          <w:b/>
          <w:sz w:val="24"/>
          <w:szCs w:val="24"/>
        </w:rPr>
        <w:t>(Static testing)</w:t>
      </w:r>
    </w:p>
    <w:p w:rsidR="001B3538" w:rsidRDefault="001B3538" w:rsidP="001B3538">
      <w:pPr>
        <w:pStyle w:val="ListParagraph"/>
        <w:numPr>
          <w:ilvl w:val="1"/>
          <w:numId w:val="24"/>
        </w:numPr>
        <w:spacing w:line="276" w:lineRule="auto"/>
        <w:rPr>
          <w:sz w:val="24"/>
          <w:szCs w:val="24"/>
        </w:rPr>
      </w:pPr>
      <w:r>
        <w:rPr>
          <w:sz w:val="24"/>
          <w:szCs w:val="24"/>
        </w:rPr>
        <w:lastRenderedPageBreak/>
        <w:t xml:space="preserve">Create a tool for value-inclusion in the database </w:t>
      </w:r>
      <w:r w:rsidRPr="001B3538">
        <w:rPr>
          <w:b/>
          <w:sz w:val="24"/>
          <w:szCs w:val="24"/>
        </w:rPr>
        <w:t>(Dynamic testing)</w:t>
      </w:r>
    </w:p>
    <w:p w:rsidR="001B3538" w:rsidRDefault="001B3538" w:rsidP="001B3538">
      <w:pPr>
        <w:pStyle w:val="ListParagraph"/>
        <w:numPr>
          <w:ilvl w:val="1"/>
          <w:numId w:val="24"/>
        </w:numPr>
        <w:spacing w:line="276" w:lineRule="auto"/>
        <w:rPr>
          <w:sz w:val="24"/>
          <w:szCs w:val="24"/>
        </w:rPr>
      </w:pPr>
      <w:r>
        <w:rPr>
          <w:sz w:val="24"/>
          <w:szCs w:val="24"/>
        </w:rPr>
        <w:t xml:space="preserve">Provide a calendar that represents lections and mass readings for each date </w:t>
      </w:r>
      <w:r w:rsidRPr="001B3538">
        <w:rPr>
          <w:b/>
          <w:sz w:val="24"/>
          <w:szCs w:val="24"/>
        </w:rPr>
        <w:t>(</w:t>
      </w:r>
      <w:r>
        <w:rPr>
          <w:b/>
          <w:sz w:val="24"/>
          <w:szCs w:val="24"/>
        </w:rPr>
        <w:t>Dynamic testing</w:t>
      </w:r>
      <w:r w:rsidRPr="001B3538">
        <w:rPr>
          <w:b/>
          <w:sz w:val="24"/>
          <w:szCs w:val="24"/>
        </w:rPr>
        <w:t>)</w:t>
      </w:r>
    </w:p>
    <w:p w:rsidR="001B3538" w:rsidRDefault="004762D8" w:rsidP="0003283D">
      <w:pPr>
        <w:pStyle w:val="ListParagraph"/>
        <w:numPr>
          <w:ilvl w:val="0"/>
          <w:numId w:val="24"/>
        </w:numPr>
        <w:spacing w:line="276" w:lineRule="auto"/>
        <w:rPr>
          <w:sz w:val="24"/>
          <w:szCs w:val="24"/>
        </w:rPr>
      </w:pPr>
      <w:r>
        <w:rPr>
          <w:sz w:val="24"/>
          <w:szCs w:val="24"/>
        </w:rPr>
        <w:t>Developer and designer involvement in the project have been clarified</w:t>
      </w:r>
    </w:p>
    <w:p w:rsidR="004762D8" w:rsidRDefault="004762D8" w:rsidP="004762D8">
      <w:pPr>
        <w:pStyle w:val="ListParagraph"/>
        <w:numPr>
          <w:ilvl w:val="1"/>
          <w:numId w:val="24"/>
        </w:numPr>
        <w:spacing w:line="276" w:lineRule="auto"/>
        <w:rPr>
          <w:sz w:val="24"/>
          <w:szCs w:val="24"/>
        </w:rPr>
      </w:pPr>
      <w:r>
        <w:rPr>
          <w:sz w:val="24"/>
          <w:szCs w:val="24"/>
        </w:rPr>
        <w:t>The roles and responsibilities of each member of the team have been defined and clarified</w:t>
      </w:r>
    </w:p>
    <w:p w:rsidR="004762D8" w:rsidRPr="00283AAD" w:rsidRDefault="00E34723" w:rsidP="004762D8">
      <w:pPr>
        <w:pStyle w:val="ListParagraph"/>
        <w:numPr>
          <w:ilvl w:val="0"/>
          <w:numId w:val="24"/>
        </w:numPr>
        <w:spacing w:line="276" w:lineRule="auto"/>
        <w:rPr>
          <w:sz w:val="24"/>
          <w:szCs w:val="24"/>
        </w:rPr>
      </w:pPr>
      <w:r>
        <w:rPr>
          <w:sz w:val="24"/>
          <w:szCs w:val="24"/>
        </w:rPr>
        <w:t>The Gathering Requirements phase has been accomplished successfully, and the current phase includes designing and development</w:t>
      </w:r>
    </w:p>
    <w:p w:rsidR="00283AAD" w:rsidRDefault="00283AAD" w:rsidP="00283AAD">
      <w:pPr>
        <w:spacing w:line="276" w:lineRule="auto"/>
        <w:rPr>
          <w:sz w:val="24"/>
          <w:szCs w:val="24"/>
        </w:rPr>
      </w:pPr>
    </w:p>
    <w:p w:rsidR="00283AAD" w:rsidRDefault="00283AAD" w:rsidP="00EA4008">
      <w:pPr>
        <w:spacing w:line="276" w:lineRule="auto"/>
        <w:rPr>
          <w:sz w:val="24"/>
          <w:szCs w:val="24"/>
        </w:rPr>
      </w:pPr>
      <w:r>
        <w:rPr>
          <w:sz w:val="24"/>
          <w:szCs w:val="24"/>
        </w:rPr>
        <w:t>In testing the system, the following assumptions are considered and are expected:</w:t>
      </w:r>
    </w:p>
    <w:p w:rsidR="00F8451D" w:rsidRDefault="00F8451D" w:rsidP="00F8451D">
      <w:pPr>
        <w:pStyle w:val="ListParagraph"/>
        <w:spacing w:line="276" w:lineRule="auto"/>
        <w:ind w:left="1800"/>
        <w:rPr>
          <w:sz w:val="24"/>
          <w:szCs w:val="24"/>
        </w:rPr>
      </w:pPr>
    </w:p>
    <w:p w:rsidR="00F8451D" w:rsidRDefault="00F8451D" w:rsidP="00F8451D">
      <w:pPr>
        <w:pStyle w:val="ListParagraph"/>
        <w:numPr>
          <w:ilvl w:val="0"/>
          <w:numId w:val="24"/>
        </w:numPr>
        <w:spacing w:line="276" w:lineRule="auto"/>
        <w:rPr>
          <w:sz w:val="24"/>
          <w:szCs w:val="24"/>
        </w:rPr>
      </w:pPr>
      <w:r>
        <w:rPr>
          <w:sz w:val="24"/>
          <w:szCs w:val="24"/>
        </w:rPr>
        <w:t>System requirements have been set, and conditions dependent on the system have been provided by the proponents</w:t>
      </w:r>
    </w:p>
    <w:p w:rsidR="00F8451D" w:rsidRDefault="00F8451D" w:rsidP="00F8451D">
      <w:pPr>
        <w:pStyle w:val="ListParagraph"/>
        <w:numPr>
          <w:ilvl w:val="1"/>
          <w:numId w:val="24"/>
        </w:numPr>
        <w:spacing w:line="276" w:lineRule="auto"/>
        <w:rPr>
          <w:sz w:val="24"/>
          <w:szCs w:val="24"/>
        </w:rPr>
      </w:pPr>
      <w:r>
        <w:rPr>
          <w:sz w:val="24"/>
          <w:szCs w:val="24"/>
        </w:rPr>
        <w:t>The testing plan, test cases and other necessary requirements for testing to proceed have been provided by the proponents</w:t>
      </w:r>
    </w:p>
    <w:p w:rsidR="00F8451D" w:rsidRPr="00E42AAF" w:rsidRDefault="00F8451D" w:rsidP="00E42AAF">
      <w:pPr>
        <w:pStyle w:val="ListParagraph"/>
        <w:numPr>
          <w:ilvl w:val="0"/>
          <w:numId w:val="24"/>
        </w:numPr>
        <w:spacing w:line="276" w:lineRule="auto"/>
        <w:rPr>
          <w:sz w:val="24"/>
          <w:szCs w:val="24"/>
        </w:rPr>
      </w:pPr>
      <w:r>
        <w:rPr>
          <w:sz w:val="24"/>
          <w:szCs w:val="24"/>
        </w:rPr>
        <w:t>An external Quality Assurance Team has been selected to review the selected deliverables</w:t>
      </w:r>
    </w:p>
    <w:p w:rsidR="00EA4008" w:rsidRDefault="00F8451D" w:rsidP="00596BF7">
      <w:pPr>
        <w:pStyle w:val="ListParagraph"/>
        <w:numPr>
          <w:ilvl w:val="0"/>
          <w:numId w:val="24"/>
        </w:numPr>
        <w:spacing w:line="276" w:lineRule="auto"/>
        <w:rPr>
          <w:sz w:val="24"/>
          <w:szCs w:val="24"/>
        </w:rPr>
      </w:pPr>
      <w:r>
        <w:rPr>
          <w:sz w:val="24"/>
          <w:szCs w:val="24"/>
        </w:rPr>
        <w:t>A certain standard has been set to properly evaluate the said deliverables; preferably these standards are set in a scale that can be quantified through values, and duly evaluated through description</w:t>
      </w:r>
    </w:p>
    <w:p w:rsidR="00F8451D" w:rsidRPr="00F8451D" w:rsidRDefault="00F8451D" w:rsidP="00F8451D">
      <w:pPr>
        <w:spacing w:line="276" w:lineRule="auto"/>
        <w:ind w:left="1440"/>
        <w:rPr>
          <w:sz w:val="24"/>
          <w:szCs w:val="24"/>
        </w:rPr>
      </w:pPr>
    </w:p>
    <w:p w:rsidR="00596BF7" w:rsidRPr="00596BF7" w:rsidRDefault="00596BF7" w:rsidP="00596BF7">
      <w:pPr>
        <w:spacing w:line="276" w:lineRule="auto"/>
        <w:rPr>
          <w:sz w:val="24"/>
          <w:szCs w:val="24"/>
        </w:rPr>
      </w:pPr>
      <w:r>
        <w:rPr>
          <w:sz w:val="24"/>
          <w:szCs w:val="24"/>
        </w:rPr>
        <w:t>Assuming that all the dependencies and assumptions are satisfied, specified and scheduled testing phases may proceed.</w:t>
      </w:r>
      <w:r w:rsidR="00180493">
        <w:rPr>
          <w:sz w:val="24"/>
          <w:szCs w:val="24"/>
        </w:rPr>
        <w:t xml:space="preserve"> It is important to note that these testing phases are specifically </w:t>
      </w:r>
      <w:r w:rsidR="00EE3B13">
        <w:rPr>
          <w:sz w:val="24"/>
          <w:szCs w:val="24"/>
        </w:rPr>
        <w:t xml:space="preserve">contingent </w:t>
      </w:r>
      <w:r w:rsidR="00180493">
        <w:rPr>
          <w:sz w:val="24"/>
          <w:szCs w:val="24"/>
        </w:rPr>
        <w:t>to the schedules set for the project’s evaluation.</w:t>
      </w:r>
    </w:p>
    <w:p w:rsidR="00283AAD" w:rsidRPr="00283AAD" w:rsidRDefault="00283AAD" w:rsidP="00283AAD">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Test Items / Programs</w:t>
      </w:r>
    </w:p>
    <w:p w:rsidR="00E42AAF" w:rsidRDefault="00E42AAF" w:rsidP="00E42AAF">
      <w:pPr>
        <w:spacing w:line="276" w:lineRule="auto"/>
        <w:rPr>
          <w:b/>
          <w:sz w:val="24"/>
          <w:szCs w:val="24"/>
        </w:rPr>
      </w:pPr>
    </w:p>
    <w:p w:rsidR="00E42AAF" w:rsidRDefault="00E42AAF" w:rsidP="00E42AAF">
      <w:pPr>
        <w:spacing w:line="276" w:lineRule="auto"/>
        <w:rPr>
          <w:sz w:val="24"/>
          <w:szCs w:val="24"/>
        </w:rPr>
      </w:pPr>
      <w:r>
        <w:rPr>
          <w:sz w:val="24"/>
          <w:szCs w:val="24"/>
        </w:rPr>
        <w:t>The proponents have prepared the following to properly establish the items that must be tested during the phases of Quality Assurance Testing:</w:t>
      </w:r>
    </w:p>
    <w:p w:rsidR="00E42AAF" w:rsidRPr="00E42AAF" w:rsidRDefault="00E42AAF" w:rsidP="00E42AAF">
      <w:pPr>
        <w:spacing w:line="276" w:lineRule="auto"/>
        <w:rPr>
          <w:sz w:val="24"/>
          <w:szCs w:val="24"/>
        </w:rPr>
      </w:pPr>
    </w:p>
    <w:p w:rsidR="00796F77" w:rsidRDefault="00E42AAF" w:rsidP="00796F77">
      <w:pPr>
        <w:pStyle w:val="ListParagraph"/>
        <w:numPr>
          <w:ilvl w:val="1"/>
          <w:numId w:val="25"/>
        </w:numPr>
        <w:spacing w:line="276" w:lineRule="auto"/>
        <w:rPr>
          <w:b/>
          <w:sz w:val="24"/>
          <w:szCs w:val="24"/>
        </w:rPr>
      </w:pPr>
      <w:r>
        <w:rPr>
          <w:b/>
          <w:sz w:val="24"/>
          <w:szCs w:val="24"/>
        </w:rPr>
        <w:t>Documentation for Static Testing</w:t>
      </w:r>
    </w:p>
    <w:p w:rsidR="00796F77" w:rsidRDefault="00796F77" w:rsidP="00796F77">
      <w:pPr>
        <w:pStyle w:val="ListParagraph"/>
        <w:numPr>
          <w:ilvl w:val="2"/>
          <w:numId w:val="25"/>
        </w:numPr>
        <w:spacing w:line="276" w:lineRule="auto"/>
        <w:rPr>
          <w:sz w:val="24"/>
          <w:szCs w:val="24"/>
        </w:rPr>
      </w:pPr>
      <w:r w:rsidRPr="00796F77">
        <w:rPr>
          <w:sz w:val="24"/>
          <w:szCs w:val="24"/>
        </w:rPr>
        <w:t>Project Requirements Definition</w:t>
      </w:r>
    </w:p>
    <w:p w:rsidR="00796F77" w:rsidRDefault="00796F77" w:rsidP="00796F77">
      <w:pPr>
        <w:pStyle w:val="ListParagraph"/>
        <w:numPr>
          <w:ilvl w:val="2"/>
          <w:numId w:val="25"/>
        </w:numPr>
        <w:spacing w:line="276" w:lineRule="auto"/>
        <w:rPr>
          <w:sz w:val="24"/>
          <w:szCs w:val="24"/>
        </w:rPr>
      </w:pPr>
      <w:r>
        <w:rPr>
          <w:sz w:val="24"/>
          <w:szCs w:val="24"/>
        </w:rPr>
        <w:t>Project Logical Design</w:t>
      </w:r>
    </w:p>
    <w:p w:rsidR="00796F77" w:rsidRDefault="00796F77" w:rsidP="00796F77">
      <w:pPr>
        <w:pStyle w:val="ListParagraph"/>
        <w:numPr>
          <w:ilvl w:val="2"/>
          <w:numId w:val="25"/>
        </w:numPr>
        <w:spacing w:line="276" w:lineRule="auto"/>
        <w:rPr>
          <w:sz w:val="24"/>
          <w:szCs w:val="24"/>
        </w:rPr>
      </w:pPr>
      <w:r>
        <w:rPr>
          <w:sz w:val="24"/>
          <w:szCs w:val="24"/>
        </w:rPr>
        <w:t>Project Physical Design</w:t>
      </w:r>
    </w:p>
    <w:p w:rsidR="00796F77" w:rsidRDefault="00796F77" w:rsidP="00796F77">
      <w:pPr>
        <w:pStyle w:val="ListParagraph"/>
        <w:numPr>
          <w:ilvl w:val="2"/>
          <w:numId w:val="25"/>
        </w:numPr>
        <w:spacing w:line="276" w:lineRule="auto"/>
        <w:rPr>
          <w:sz w:val="24"/>
          <w:szCs w:val="24"/>
        </w:rPr>
      </w:pPr>
      <w:r>
        <w:rPr>
          <w:sz w:val="24"/>
          <w:szCs w:val="24"/>
        </w:rPr>
        <w:t>Database Design</w:t>
      </w:r>
    </w:p>
    <w:p w:rsidR="00796F77" w:rsidRDefault="00796F77" w:rsidP="00796F77">
      <w:pPr>
        <w:pStyle w:val="ListParagraph"/>
        <w:numPr>
          <w:ilvl w:val="2"/>
          <w:numId w:val="25"/>
        </w:numPr>
        <w:spacing w:line="276" w:lineRule="auto"/>
        <w:rPr>
          <w:sz w:val="24"/>
          <w:szCs w:val="24"/>
        </w:rPr>
      </w:pPr>
      <w:r>
        <w:rPr>
          <w:sz w:val="24"/>
          <w:szCs w:val="24"/>
        </w:rPr>
        <w:t>User Interface</w:t>
      </w:r>
    </w:p>
    <w:p w:rsidR="00796F77" w:rsidRDefault="00796F77" w:rsidP="00796F77">
      <w:pPr>
        <w:pStyle w:val="ListParagraph"/>
        <w:numPr>
          <w:ilvl w:val="2"/>
          <w:numId w:val="25"/>
        </w:numPr>
        <w:spacing w:line="276" w:lineRule="auto"/>
        <w:rPr>
          <w:sz w:val="24"/>
          <w:szCs w:val="24"/>
        </w:rPr>
      </w:pPr>
      <w:r>
        <w:rPr>
          <w:sz w:val="24"/>
          <w:szCs w:val="24"/>
        </w:rPr>
        <w:t>Software Program Logic / Code</w:t>
      </w:r>
    </w:p>
    <w:p w:rsidR="00796F77" w:rsidRDefault="00796F77" w:rsidP="00796F77">
      <w:pPr>
        <w:pStyle w:val="ListParagraph"/>
        <w:numPr>
          <w:ilvl w:val="2"/>
          <w:numId w:val="25"/>
        </w:numPr>
        <w:spacing w:line="276" w:lineRule="auto"/>
        <w:rPr>
          <w:sz w:val="24"/>
          <w:szCs w:val="24"/>
        </w:rPr>
      </w:pPr>
      <w:r>
        <w:rPr>
          <w:sz w:val="24"/>
          <w:szCs w:val="24"/>
        </w:rPr>
        <w:t>Software Error Handling</w:t>
      </w:r>
    </w:p>
    <w:p w:rsidR="00796F77" w:rsidRDefault="00796F77" w:rsidP="00796F77">
      <w:pPr>
        <w:pStyle w:val="ListParagraph"/>
        <w:numPr>
          <w:ilvl w:val="2"/>
          <w:numId w:val="25"/>
        </w:numPr>
        <w:spacing w:line="276" w:lineRule="auto"/>
        <w:rPr>
          <w:sz w:val="24"/>
          <w:szCs w:val="24"/>
        </w:rPr>
      </w:pPr>
      <w:r>
        <w:rPr>
          <w:sz w:val="24"/>
          <w:szCs w:val="24"/>
        </w:rPr>
        <w:lastRenderedPageBreak/>
        <w:t>Test Plan, Test Cases</w:t>
      </w:r>
    </w:p>
    <w:p w:rsidR="00796F77" w:rsidRDefault="00796F77" w:rsidP="00796F77">
      <w:pPr>
        <w:pStyle w:val="ListParagraph"/>
        <w:numPr>
          <w:ilvl w:val="2"/>
          <w:numId w:val="25"/>
        </w:numPr>
        <w:spacing w:line="276" w:lineRule="auto"/>
        <w:rPr>
          <w:sz w:val="24"/>
          <w:szCs w:val="24"/>
        </w:rPr>
      </w:pPr>
      <w:r>
        <w:rPr>
          <w:sz w:val="24"/>
          <w:szCs w:val="24"/>
        </w:rPr>
        <w:t>Overall Quality of Documentation</w:t>
      </w:r>
    </w:p>
    <w:p w:rsidR="00796F77" w:rsidRPr="00796F77" w:rsidRDefault="00796F77" w:rsidP="00796F77">
      <w:pPr>
        <w:pStyle w:val="ListParagraph"/>
        <w:numPr>
          <w:ilvl w:val="2"/>
          <w:numId w:val="25"/>
        </w:numPr>
        <w:spacing w:line="276" w:lineRule="auto"/>
        <w:rPr>
          <w:sz w:val="24"/>
          <w:szCs w:val="24"/>
        </w:rPr>
      </w:pPr>
      <w:r>
        <w:rPr>
          <w:sz w:val="24"/>
          <w:szCs w:val="24"/>
        </w:rPr>
        <w:t>Documentation Completeness</w:t>
      </w:r>
    </w:p>
    <w:p w:rsidR="00E42AAF" w:rsidRDefault="00E42AAF" w:rsidP="00E42AAF">
      <w:pPr>
        <w:pStyle w:val="ListParagraph"/>
        <w:numPr>
          <w:ilvl w:val="1"/>
          <w:numId w:val="25"/>
        </w:numPr>
        <w:spacing w:line="276" w:lineRule="auto"/>
        <w:rPr>
          <w:b/>
          <w:sz w:val="24"/>
          <w:szCs w:val="24"/>
        </w:rPr>
      </w:pPr>
      <w:r>
        <w:rPr>
          <w:b/>
          <w:sz w:val="24"/>
          <w:szCs w:val="24"/>
        </w:rPr>
        <w:t>Calendar display</w:t>
      </w:r>
    </w:p>
    <w:p w:rsidR="00AD612F" w:rsidRDefault="00AD612F" w:rsidP="00AD612F">
      <w:pPr>
        <w:pStyle w:val="ListParagraph"/>
        <w:numPr>
          <w:ilvl w:val="2"/>
          <w:numId w:val="25"/>
        </w:numPr>
        <w:spacing w:line="276" w:lineRule="auto"/>
        <w:rPr>
          <w:sz w:val="24"/>
          <w:szCs w:val="24"/>
        </w:rPr>
      </w:pPr>
      <w:r w:rsidRPr="00AD612F">
        <w:rPr>
          <w:sz w:val="24"/>
          <w:szCs w:val="24"/>
        </w:rPr>
        <w:t>Calendar Interface</w:t>
      </w:r>
    </w:p>
    <w:p w:rsidR="006830B6" w:rsidRPr="00AD612F" w:rsidRDefault="006830B6" w:rsidP="00AD612F">
      <w:pPr>
        <w:pStyle w:val="ListParagraph"/>
        <w:numPr>
          <w:ilvl w:val="2"/>
          <w:numId w:val="25"/>
        </w:numPr>
        <w:spacing w:line="276" w:lineRule="auto"/>
        <w:rPr>
          <w:sz w:val="24"/>
          <w:szCs w:val="24"/>
        </w:rPr>
      </w:pPr>
      <w:r>
        <w:rPr>
          <w:sz w:val="24"/>
          <w:szCs w:val="24"/>
        </w:rPr>
        <w:t>Features</w:t>
      </w:r>
    </w:p>
    <w:p w:rsidR="00E42AAF" w:rsidRDefault="00E42AAF" w:rsidP="00E42AAF">
      <w:pPr>
        <w:pStyle w:val="ListParagraph"/>
        <w:numPr>
          <w:ilvl w:val="1"/>
          <w:numId w:val="25"/>
        </w:numPr>
        <w:spacing w:line="276" w:lineRule="auto"/>
        <w:rPr>
          <w:b/>
          <w:sz w:val="24"/>
          <w:szCs w:val="24"/>
        </w:rPr>
      </w:pPr>
      <w:r>
        <w:rPr>
          <w:b/>
          <w:sz w:val="24"/>
          <w:szCs w:val="24"/>
        </w:rPr>
        <w:t>CRUD for data storage</w:t>
      </w:r>
    </w:p>
    <w:p w:rsidR="006830B6" w:rsidRDefault="006830B6" w:rsidP="006830B6">
      <w:pPr>
        <w:pStyle w:val="ListParagraph"/>
        <w:numPr>
          <w:ilvl w:val="2"/>
          <w:numId w:val="25"/>
        </w:numPr>
        <w:spacing w:line="276" w:lineRule="auto"/>
        <w:rPr>
          <w:sz w:val="24"/>
          <w:szCs w:val="24"/>
        </w:rPr>
      </w:pPr>
      <w:r w:rsidRPr="006830B6">
        <w:rPr>
          <w:sz w:val="24"/>
          <w:szCs w:val="24"/>
        </w:rPr>
        <w:t>Create</w:t>
      </w:r>
      <w:r>
        <w:rPr>
          <w:sz w:val="24"/>
          <w:szCs w:val="24"/>
        </w:rPr>
        <w:t xml:space="preserve"> capability</w:t>
      </w:r>
    </w:p>
    <w:p w:rsidR="006830B6" w:rsidRDefault="006830B6" w:rsidP="006830B6">
      <w:pPr>
        <w:pStyle w:val="ListParagraph"/>
        <w:numPr>
          <w:ilvl w:val="2"/>
          <w:numId w:val="25"/>
        </w:numPr>
        <w:spacing w:line="276" w:lineRule="auto"/>
        <w:rPr>
          <w:sz w:val="24"/>
          <w:szCs w:val="24"/>
        </w:rPr>
      </w:pPr>
      <w:r>
        <w:rPr>
          <w:sz w:val="24"/>
          <w:szCs w:val="24"/>
        </w:rPr>
        <w:t>Read capability</w:t>
      </w:r>
    </w:p>
    <w:p w:rsidR="006830B6" w:rsidRDefault="006830B6" w:rsidP="006830B6">
      <w:pPr>
        <w:pStyle w:val="ListParagraph"/>
        <w:numPr>
          <w:ilvl w:val="2"/>
          <w:numId w:val="25"/>
        </w:numPr>
        <w:spacing w:line="276" w:lineRule="auto"/>
        <w:rPr>
          <w:sz w:val="24"/>
          <w:szCs w:val="24"/>
        </w:rPr>
      </w:pPr>
      <w:r>
        <w:rPr>
          <w:sz w:val="24"/>
          <w:szCs w:val="24"/>
        </w:rPr>
        <w:t>Update capability</w:t>
      </w:r>
    </w:p>
    <w:p w:rsidR="006830B6" w:rsidRPr="006830B6" w:rsidRDefault="006830B6" w:rsidP="006830B6">
      <w:pPr>
        <w:pStyle w:val="ListParagraph"/>
        <w:numPr>
          <w:ilvl w:val="2"/>
          <w:numId w:val="25"/>
        </w:numPr>
        <w:spacing w:line="276" w:lineRule="auto"/>
        <w:rPr>
          <w:sz w:val="24"/>
          <w:szCs w:val="24"/>
        </w:rPr>
      </w:pPr>
      <w:r>
        <w:rPr>
          <w:sz w:val="24"/>
          <w:szCs w:val="24"/>
        </w:rPr>
        <w:t>Delete capability</w:t>
      </w:r>
    </w:p>
    <w:p w:rsidR="00C50643" w:rsidRPr="00C50643" w:rsidRDefault="00C50643" w:rsidP="00C50643">
      <w:pPr>
        <w:spacing w:line="276" w:lineRule="auto"/>
        <w:rPr>
          <w:b/>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Features To Be Tested</w:t>
      </w:r>
      <w:r w:rsidR="003D5010">
        <w:rPr>
          <w:b/>
          <w:sz w:val="24"/>
          <w:szCs w:val="24"/>
        </w:rPr>
        <w:t xml:space="preserve"> / </w:t>
      </w:r>
      <w:r w:rsidR="003D5010" w:rsidRPr="003D5010">
        <w:rPr>
          <w:b/>
          <w:color w:val="FF0000"/>
          <w:sz w:val="24"/>
          <w:szCs w:val="24"/>
        </w:rPr>
        <w:t>Features Not To Be Tested</w:t>
      </w:r>
    </w:p>
    <w:p w:rsidR="00C50643" w:rsidRDefault="00C50643" w:rsidP="00C50643">
      <w:pPr>
        <w:spacing w:line="276" w:lineRule="auto"/>
        <w:rPr>
          <w:b/>
          <w:sz w:val="24"/>
          <w:szCs w:val="24"/>
        </w:rPr>
      </w:pPr>
    </w:p>
    <w:p w:rsidR="00C50643" w:rsidRDefault="00C50643" w:rsidP="00C50643">
      <w:pPr>
        <w:spacing w:line="276" w:lineRule="auto"/>
        <w:rPr>
          <w:sz w:val="24"/>
          <w:szCs w:val="24"/>
        </w:rPr>
      </w:pPr>
      <w:r w:rsidRPr="00C50643">
        <w:rPr>
          <w:sz w:val="24"/>
          <w:szCs w:val="24"/>
        </w:rPr>
        <w:t>The fo</w:t>
      </w:r>
      <w:r w:rsidR="00796F77">
        <w:rPr>
          <w:sz w:val="24"/>
          <w:szCs w:val="24"/>
        </w:rPr>
        <w:t>llowing features of the system must be tested and duly evaluated:</w:t>
      </w:r>
    </w:p>
    <w:p w:rsidR="00796F77" w:rsidRDefault="00796F77" w:rsidP="00C50643">
      <w:pPr>
        <w:spacing w:line="276" w:lineRule="auto"/>
        <w:rPr>
          <w:sz w:val="24"/>
          <w:szCs w:val="24"/>
        </w:rPr>
      </w:pPr>
    </w:p>
    <w:p w:rsidR="00C50643" w:rsidRDefault="00796F77" w:rsidP="00C50643">
      <w:pPr>
        <w:pStyle w:val="ListParagraph"/>
        <w:numPr>
          <w:ilvl w:val="1"/>
          <w:numId w:val="25"/>
        </w:numPr>
        <w:spacing w:line="276" w:lineRule="auto"/>
        <w:rPr>
          <w:b/>
          <w:sz w:val="24"/>
          <w:szCs w:val="24"/>
        </w:rPr>
      </w:pPr>
      <w:r>
        <w:rPr>
          <w:b/>
          <w:sz w:val="24"/>
          <w:szCs w:val="24"/>
        </w:rPr>
        <w:t xml:space="preserve">Correctness and </w:t>
      </w:r>
      <w:r w:rsidR="00ED5B49">
        <w:rPr>
          <w:b/>
          <w:sz w:val="24"/>
          <w:szCs w:val="24"/>
        </w:rPr>
        <w:t>legitimacy</w:t>
      </w:r>
      <w:r>
        <w:rPr>
          <w:b/>
          <w:sz w:val="24"/>
          <w:szCs w:val="24"/>
        </w:rPr>
        <w:t xml:space="preserve"> of event display</w:t>
      </w:r>
    </w:p>
    <w:p w:rsidR="0090236B" w:rsidRPr="00796F77" w:rsidRDefault="0090236B" w:rsidP="00C50643">
      <w:pPr>
        <w:pStyle w:val="ListParagraph"/>
        <w:numPr>
          <w:ilvl w:val="1"/>
          <w:numId w:val="25"/>
        </w:numPr>
        <w:spacing w:line="276" w:lineRule="auto"/>
        <w:rPr>
          <w:b/>
          <w:sz w:val="24"/>
          <w:szCs w:val="24"/>
        </w:rPr>
      </w:pPr>
      <w:r>
        <w:rPr>
          <w:b/>
          <w:sz w:val="24"/>
          <w:szCs w:val="24"/>
        </w:rPr>
        <w:t>Completeness of events being displayed</w:t>
      </w:r>
    </w:p>
    <w:p w:rsidR="00796F77" w:rsidRDefault="00796F77" w:rsidP="00C50643">
      <w:pPr>
        <w:pStyle w:val="ListParagraph"/>
        <w:numPr>
          <w:ilvl w:val="1"/>
          <w:numId w:val="25"/>
        </w:numPr>
        <w:spacing w:line="276" w:lineRule="auto"/>
        <w:rPr>
          <w:b/>
          <w:sz w:val="24"/>
          <w:szCs w:val="24"/>
        </w:rPr>
      </w:pPr>
      <w:r>
        <w:rPr>
          <w:b/>
          <w:sz w:val="24"/>
          <w:szCs w:val="24"/>
        </w:rPr>
        <w:t>Readability of calendar events</w:t>
      </w:r>
    </w:p>
    <w:p w:rsidR="00C50643" w:rsidRDefault="00796F77" w:rsidP="00C50643">
      <w:pPr>
        <w:pStyle w:val="ListParagraph"/>
        <w:numPr>
          <w:ilvl w:val="1"/>
          <w:numId w:val="25"/>
        </w:numPr>
        <w:spacing w:line="276" w:lineRule="auto"/>
        <w:rPr>
          <w:b/>
          <w:sz w:val="24"/>
          <w:szCs w:val="24"/>
        </w:rPr>
      </w:pPr>
      <w:r>
        <w:rPr>
          <w:b/>
          <w:sz w:val="24"/>
          <w:szCs w:val="24"/>
        </w:rPr>
        <w:t>Usability of calendar links</w:t>
      </w:r>
    </w:p>
    <w:p w:rsidR="00796F77" w:rsidRPr="00796F77" w:rsidRDefault="00796F77" w:rsidP="00796F77">
      <w:pPr>
        <w:spacing w:line="276" w:lineRule="auto"/>
        <w:rPr>
          <w:b/>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Approach</w:t>
      </w:r>
    </w:p>
    <w:p w:rsidR="00B24B35" w:rsidRPr="00B24B35" w:rsidRDefault="00B24B35" w:rsidP="00B24B35">
      <w:pPr>
        <w:spacing w:line="276" w:lineRule="auto"/>
        <w:rPr>
          <w:sz w:val="24"/>
          <w:szCs w:val="24"/>
        </w:rPr>
      </w:pPr>
    </w:p>
    <w:p w:rsidR="00B24B35" w:rsidRDefault="00B24B35" w:rsidP="00B24B35">
      <w:pPr>
        <w:spacing w:line="276" w:lineRule="auto"/>
        <w:rPr>
          <w:sz w:val="24"/>
          <w:szCs w:val="24"/>
        </w:rPr>
      </w:pPr>
      <w:r>
        <w:rPr>
          <w:sz w:val="24"/>
          <w:szCs w:val="24"/>
        </w:rPr>
        <w:t>The agile approach for development warrants a brief definition of the Quality Assurance Testing Phases of this project.</w:t>
      </w:r>
      <w:r w:rsidR="00162BEF">
        <w:rPr>
          <w:sz w:val="24"/>
          <w:szCs w:val="24"/>
        </w:rPr>
        <w:t xml:space="preserve"> For the currently defined phases, the following table illustrates the necessary information for the approach in each QAT phase:</w:t>
      </w:r>
    </w:p>
    <w:p w:rsidR="00162BEF" w:rsidRDefault="00162BEF" w:rsidP="00B24B35">
      <w:pPr>
        <w:spacing w:line="276" w:lineRule="auto"/>
        <w:rPr>
          <w:sz w:val="24"/>
          <w:szCs w:val="24"/>
        </w:rPr>
      </w:pPr>
    </w:p>
    <w:tbl>
      <w:tblPr>
        <w:tblStyle w:val="GridTable4-Accent6"/>
        <w:tblW w:w="9360" w:type="dxa"/>
        <w:tblInd w:w="-5" w:type="dxa"/>
        <w:tblLook w:val="04A0" w:firstRow="1" w:lastRow="0" w:firstColumn="1" w:lastColumn="0" w:noHBand="0" w:noVBand="1"/>
      </w:tblPr>
      <w:tblGrid>
        <w:gridCol w:w="2070"/>
        <w:gridCol w:w="3150"/>
        <w:gridCol w:w="4140"/>
      </w:tblGrid>
      <w:tr w:rsidR="00162BEF" w:rsidTr="0056093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Default="00162BEF" w:rsidP="009C17FE">
            <w:pPr>
              <w:pStyle w:val="ListParagraph"/>
              <w:spacing w:line="276" w:lineRule="auto"/>
              <w:ind w:left="0"/>
              <w:jc w:val="center"/>
              <w:rPr>
                <w:sz w:val="24"/>
                <w:szCs w:val="24"/>
              </w:rPr>
            </w:pPr>
            <w:r>
              <w:rPr>
                <w:sz w:val="24"/>
                <w:szCs w:val="24"/>
              </w:rPr>
              <w:t>Name</w:t>
            </w:r>
          </w:p>
        </w:tc>
        <w:tc>
          <w:tcPr>
            <w:tcW w:w="3150" w:type="dxa"/>
          </w:tcPr>
          <w:p w:rsidR="00162BEF" w:rsidRDefault="00162BEF"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Approach</w:t>
            </w:r>
          </w:p>
        </w:tc>
        <w:tc>
          <w:tcPr>
            <w:tcW w:w="4140" w:type="dxa"/>
          </w:tcPr>
          <w:p w:rsidR="00162BEF" w:rsidRDefault="00162BEF"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Methodologies Involved</w:t>
            </w:r>
          </w:p>
        </w:tc>
      </w:tr>
      <w:tr w:rsidR="00162BEF" w:rsidTr="0056093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Pr="00B60B65" w:rsidRDefault="00162BEF" w:rsidP="009C17FE">
            <w:pPr>
              <w:pStyle w:val="ListParagraph"/>
              <w:spacing w:line="276" w:lineRule="auto"/>
              <w:ind w:left="0"/>
              <w:jc w:val="center"/>
              <w:rPr>
                <w:b w:val="0"/>
                <w:sz w:val="24"/>
                <w:szCs w:val="24"/>
              </w:rPr>
            </w:pPr>
            <w:r>
              <w:rPr>
                <w:b w:val="0"/>
                <w:sz w:val="24"/>
                <w:szCs w:val="24"/>
              </w:rPr>
              <w:t>Static Testing</w:t>
            </w:r>
          </w:p>
        </w:tc>
        <w:tc>
          <w:tcPr>
            <w:tcW w:w="3150" w:type="dxa"/>
          </w:tcPr>
          <w:p w:rsidR="00162BEF" w:rsidRDefault="00A01793" w:rsidP="00A0179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Documentation – oriented</w:t>
            </w:r>
          </w:p>
          <w:p w:rsidR="00A01793" w:rsidRPr="00B60B65" w:rsidRDefault="00A01793" w:rsidP="00A01793">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Specification and Requirements Scrutiny</w:t>
            </w:r>
          </w:p>
        </w:tc>
        <w:tc>
          <w:tcPr>
            <w:tcW w:w="4140" w:type="dxa"/>
          </w:tcPr>
          <w:p w:rsidR="007319EB" w:rsidRDefault="00A75F15" w:rsidP="00162BEF">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Identification of requirements, </w:t>
            </w:r>
            <w:r w:rsidR="007319EB">
              <w:rPr>
                <w:sz w:val="24"/>
                <w:szCs w:val="24"/>
              </w:rPr>
              <w:t>targets</w:t>
            </w:r>
            <w:r>
              <w:rPr>
                <w:sz w:val="24"/>
                <w:szCs w:val="24"/>
              </w:rPr>
              <w:t xml:space="preserve"> and methods</w:t>
            </w:r>
          </w:p>
          <w:p w:rsidR="007319EB" w:rsidRDefault="007319EB" w:rsidP="00162BEF">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Analysis of completeness of information necessary to proceed to development phase</w:t>
            </w:r>
          </w:p>
          <w:p w:rsidR="0056093E" w:rsidRPr="00EE5316" w:rsidRDefault="007319EB" w:rsidP="00EE5316">
            <w:pPr>
              <w:pStyle w:val="ListParagraph"/>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w:t>
            </w:r>
            <w:r w:rsidR="0056093E">
              <w:rPr>
                <w:sz w:val="24"/>
                <w:szCs w:val="24"/>
              </w:rPr>
              <w:t>uation of documentation and conformity to standards in the industry</w:t>
            </w:r>
          </w:p>
        </w:tc>
      </w:tr>
      <w:tr w:rsidR="00162BEF" w:rsidTr="0056093E">
        <w:trPr>
          <w:trHeight w:val="241"/>
        </w:trPr>
        <w:tc>
          <w:tcPr>
            <w:cnfStyle w:val="001000000000" w:firstRow="0" w:lastRow="0" w:firstColumn="1" w:lastColumn="0" w:oddVBand="0" w:evenVBand="0" w:oddHBand="0" w:evenHBand="0" w:firstRowFirstColumn="0" w:firstRowLastColumn="0" w:lastRowFirstColumn="0" w:lastRowLastColumn="0"/>
            <w:tcW w:w="2070" w:type="dxa"/>
          </w:tcPr>
          <w:p w:rsidR="00162BEF" w:rsidRPr="00B60B65" w:rsidRDefault="00162BEF" w:rsidP="009C17FE">
            <w:pPr>
              <w:pStyle w:val="ListParagraph"/>
              <w:spacing w:line="276" w:lineRule="auto"/>
              <w:ind w:left="0"/>
              <w:jc w:val="center"/>
              <w:rPr>
                <w:b w:val="0"/>
                <w:sz w:val="24"/>
                <w:szCs w:val="24"/>
              </w:rPr>
            </w:pPr>
            <w:r>
              <w:rPr>
                <w:b w:val="0"/>
                <w:sz w:val="24"/>
                <w:szCs w:val="24"/>
              </w:rPr>
              <w:t>Dynamic Testing</w:t>
            </w:r>
          </w:p>
        </w:tc>
        <w:tc>
          <w:tcPr>
            <w:tcW w:w="3150" w:type="dxa"/>
          </w:tcPr>
          <w:p w:rsidR="00162BEF" w:rsidRDefault="00A01793" w:rsidP="00A01793">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and prototype – oriented</w:t>
            </w:r>
          </w:p>
          <w:p w:rsidR="00A01793" w:rsidRPr="00B60B65" w:rsidRDefault="00466865" w:rsidP="00A01793">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Testing for Cases / Scenarios</w:t>
            </w:r>
          </w:p>
        </w:tc>
        <w:tc>
          <w:tcPr>
            <w:tcW w:w="4140" w:type="dxa"/>
          </w:tcPr>
          <w:p w:rsidR="00162BEF" w:rsidRDefault="000C16D7" w:rsidP="00162BEF">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Identification of features involved in project</w:t>
            </w:r>
          </w:p>
          <w:p w:rsidR="000C16D7" w:rsidRPr="00B60B65" w:rsidRDefault="000C16D7" w:rsidP="00162BEF">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Verification of the project’s achievement of the required </w:t>
            </w:r>
            <w:r>
              <w:rPr>
                <w:sz w:val="24"/>
                <w:szCs w:val="24"/>
              </w:rPr>
              <w:lastRenderedPageBreak/>
              <w:t>functionality through evaluation</w:t>
            </w:r>
            <w:r w:rsidR="002D4237">
              <w:rPr>
                <w:sz w:val="24"/>
                <w:szCs w:val="24"/>
              </w:rPr>
              <w:t xml:space="preserve"> </w:t>
            </w:r>
            <w:r w:rsidR="002D4237">
              <w:rPr>
                <w:i/>
                <w:sz w:val="24"/>
                <w:szCs w:val="24"/>
              </w:rPr>
              <w:t xml:space="preserve">via </w:t>
            </w:r>
            <w:r w:rsidR="002D4237">
              <w:rPr>
                <w:sz w:val="24"/>
                <w:szCs w:val="24"/>
              </w:rPr>
              <w:t xml:space="preserve">the </w:t>
            </w:r>
            <w:r w:rsidR="002D4237">
              <w:rPr>
                <w:i/>
                <w:sz w:val="24"/>
                <w:szCs w:val="24"/>
              </w:rPr>
              <w:t xml:space="preserve">selected standards </w:t>
            </w:r>
            <w:r w:rsidR="002D4237">
              <w:rPr>
                <w:sz w:val="24"/>
                <w:szCs w:val="24"/>
              </w:rPr>
              <w:t xml:space="preserve">and quality assurance </w:t>
            </w:r>
            <w:r w:rsidR="002D4237">
              <w:rPr>
                <w:i/>
                <w:sz w:val="24"/>
                <w:szCs w:val="24"/>
              </w:rPr>
              <w:t>metrics</w:t>
            </w:r>
          </w:p>
        </w:tc>
      </w:tr>
    </w:tbl>
    <w:p w:rsidR="00162BEF" w:rsidRPr="00D27137" w:rsidRDefault="00162BEF" w:rsidP="00162BEF">
      <w:pPr>
        <w:spacing w:line="276" w:lineRule="auto"/>
        <w:jc w:val="center"/>
        <w:rPr>
          <w:sz w:val="24"/>
          <w:szCs w:val="24"/>
        </w:rPr>
      </w:pPr>
      <w:r>
        <w:rPr>
          <w:sz w:val="24"/>
          <w:szCs w:val="24"/>
        </w:rPr>
        <w:lastRenderedPageBreak/>
        <w:t xml:space="preserve">Table X.X </w:t>
      </w:r>
      <w:r w:rsidR="00D320C4">
        <w:rPr>
          <w:b/>
          <w:sz w:val="24"/>
          <w:szCs w:val="24"/>
        </w:rPr>
        <w:t>Approaches for the Project’s</w:t>
      </w:r>
      <w:r w:rsidR="00F027B4">
        <w:rPr>
          <w:b/>
          <w:sz w:val="24"/>
          <w:szCs w:val="24"/>
        </w:rPr>
        <w:t xml:space="preserve"> </w:t>
      </w:r>
      <w:r>
        <w:rPr>
          <w:b/>
          <w:sz w:val="24"/>
          <w:szCs w:val="24"/>
        </w:rPr>
        <w:t>Q</w:t>
      </w:r>
      <w:r w:rsidR="00D320C4">
        <w:rPr>
          <w:b/>
          <w:sz w:val="24"/>
          <w:szCs w:val="24"/>
        </w:rPr>
        <w:t>uality Assurance Testing Phases</w:t>
      </w:r>
    </w:p>
    <w:p w:rsidR="00B24B35" w:rsidRPr="00B24B35" w:rsidRDefault="00B24B35" w:rsidP="00B24B35">
      <w:pPr>
        <w:spacing w:line="276" w:lineRule="auto"/>
        <w:rPr>
          <w:sz w:val="24"/>
          <w:szCs w:val="24"/>
        </w:rPr>
      </w:pPr>
    </w:p>
    <w:p w:rsidR="00434FAB" w:rsidRDefault="00434FAB" w:rsidP="00434FAB">
      <w:pPr>
        <w:pStyle w:val="ListParagraph"/>
        <w:numPr>
          <w:ilvl w:val="0"/>
          <w:numId w:val="25"/>
        </w:numPr>
        <w:spacing w:line="276" w:lineRule="auto"/>
        <w:rPr>
          <w:b/>
          <w:sz w:val="24"/>
          <w:szCs w:val="24"/>
        </w:rPr>
      </w:pPr>
      <w:r>
        <w:rPr>
          <w:b/>
          <w:sz w:val="24"/>
          <w:szCs w:val="24"/>
        </w:rPr>
        <w:t>Pass / Fail Criteria</w:t>
      </w:r>
      <w:r w:rsidR="0034347C">
        <w:rPr>
          <w:b/>
          <w:sz w:val="24"/>
          <w:szCs w:val="24"/>
        </w:rPr>
        <w:t xml:space="preserve"> </w:t>
      </w:r>
      <w:r w:rsidR="0034347C" w:rsidRPr="0034347C">
        <w:rPr>
          <w:b/>
          <w:color w:val="FF0000"/>
          <w:sz w:val="24"/>
          <w:szCs w:val="24"/>
        </w:rPr>
        <w:t>(Itemized List of expected output and tolerances)</w:t>
      </w:r>
    </w:p>
    <w:p w:rsidR="00DB559B" w:rsidRDefault="00DB559B" w:rsidP="00DB559B">
      <w:pPr>
        <w:spacing w:line="276" w:lineRule="auto"/>
        <w:rPr>
          <w:sz w:val="24"/>
          <w:szCs w:val="24"/>
        </w:rPr>
      </w:pPr>
    </w:p>
    <w:p w:rsidR="00DB559B" w:rsidRPr="00166ABC" w:rsidRDefault="00DB559B" w:rsidP="00DB559B">
      <w:pPr>
        <w:spacing w:line="276" w:lineRule="auto"/>
        <w:rPr>
          <w:sz w:val="24"/>
          <w:szCs w:val="24"/>
        </w:rPr>
      </w:pPr>
      <w:r w:rsidRPr="00166ABC">
        <w:rPr>
          <w:sz w:val="24"/>
          <w:szCs w:val="24"/>
        </w:rPr>
        <w:t xml:space="preserve">The </w:t>
      </w:r>
      <w:r w:rsidR="00FB7C0A">
        <w:rPr>
          <w:sz w:val="24"/>
          <w:szCs w:val="24"/>
        </w:rPr>
        <w:t>succeeding</w:t>
      </w:r>
      <w:r>
        <w:rPr>
          <w:sz w:val="24"/>
          <w:szCs w:val="24"/>
        </w:rPr>
        <w:t xml:space="preserve"> table summarizes the specific criteria that may serve as the establishment of the necessary standards to properly evaluate and analyze the application’s verification of the required functionalities:</w:t>
      </w:r>
    </w:p>
    <w:p w:rsidR="00DB559B" w:rsidRPr="00166ABC" w:rsidRDefault="00DB559B" w:rsidP="00DB559B">
      <w:pPr>
        <w:spacing w:line="276" w:lineRule="auto"/>
        <w:rPr>
          <w:sz w:val="24"/>
          <w:szCs w:val="24"/>
        </w:rPr>
      </w:pPr>
    </w:p>
    <w:tbl>
      <w:tblPr>
        <w:tblStyle w:val="GridTable4-Accent6"/>
        <w:tblW w:w="9360" w:type="dxa"/>
        <w:tblInd w:w="-5" w:type="dxa"/>
        <w:tblLook w:val="04A0" w:firstRow="1" w:lastRow="0" w:firstColumn="1" w:lastColumn="0" w:noHBand="0" w:noVBand="1"/>
      </w:tblPr>
      <w:tblGrid>
        <w:gridCol w:w="2880"/>
        <w:gridCol w:w="3150"/>
        <w:gridCol w:w="3330"/>
      </w:tblGrid>
      <w:tr w:rsidR="00DB559B" w:rsidTr="009C17FE">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Default="00DB559B" w:rsidP="009C17FE">
            <w:pPr>
              <w:pStyle w:val="ListParagraph"/>
              <w:spacing w:line="276" w:lineRule="auto"/>
              <w:ind w:left="0"/>
              <w:jc w:val="center"/>
              <w:rPr>
                <w:sz w:val="24"/>
                <w:szCs w:val="24"/>
              </w:rPr>
            </w:pPr>
            <w:r>
              <w:rPr>
                <w:sz w:val="24"/>
                <w:szCs w:val="24"/>
              </w:rPr>
              <w:t>Feature</w:t>
            </w:r>
          </w:p>
        </w:tc>
        <w:tc>
          <w:tcPr>
            <w:tcW w:w="3150" w:type="dxa"/>
          </w:tcPr>
          <w:p w:rsidR="00DB559B" w:rsidRDefault="00DB559B"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Margin of Validity</w:t>
            </w:r>
          </w:p>
        </w:tc>
        <w:tc>
          <w:tcPr>
            <w:tcW w:w="3330" w:type="dxa"/>
          </w:tcPr>
          <w:p w:rsidR="00DB559B" w:rsidRDefault="00DB559B" w:rsidP="009C17F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Margin of Fault</w:t>
            </w:r>
          </w:p>
        </w:tc>
      </w:tr>
      <w:tr w:rsidR="00DB559B" w:rsidTr="009C17F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sz w:val="24"/>
                <w:szCs w:val="24"/>
              </w:rPr>
            </w:pPr>
            <w:r w:rsidRPr="0069189A">
              <w:rPr>
                <w:b w:val="0"/>
                <w:sz w:val="24"/>
                <w:szCs w:val="24"/>
              </w:rPr>
              <w:t>Correctness</w:t>
            </w:r>
            <w:r>
              <w:rPr>
                <w:b w:val="0"/>
                <w:sz w:val="24"/>
                <w:szCs w:val="24"/>
              </w:rPr>
              <w:t xml:space="preserve"> and legitimacy</w:t>
            </w:r>
            <w:r w:rsidRPr="0069189A">
              <w:rPr>
                <w:b w:val="0"/>
                <w:sz w:val="24"/>
                <w:szCs w:val="24"/>
              </w:rPr>
              <w:t xml:space="preserve"> of event display</w:t>
            </w:r>
          </w:p>
        </w:tc>
        <w:tc>
          <w:tcPr>
            <w:tcW w:w="3150" w:type="dxa"/>
          </w:tcPr>
          <w:p w:rsidR="00DB559B" w:rsidRDefault="00DB559B" w:rsidP="009C17F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being displayed are </w:t>
            </w:r>
            <w:r w:rsidRPr="00774A8E">
              <w:rPr>
                <w:b/>
                <w:sz w:val="24"/>
                <w:szCs w:val="24"/>
              </w:rPr>
              <w:t>in line</w:t>
            </w:r>
            <w:r>
              <w:rPr>
                <w:sz w:val="24"/>
                <w:szCs w:val="24"/>
              </w:rPr>
              <w:t xml:space="preserve"> with the client’s requirements</w:t>
            </w:r>
          </w:p>
          <w:p w:rsidR="00DB559B" w:rsidRPr="00B60B65" w:rsidRDefault="00DB559B" w:rsidP="009C17F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being displayed are </w:t>
            </w:r>
            <w:r w:rsidRPr="005435D5">
              <w:rPr>
                <w:b/>
                <w:sz w:val="24"/>
                <w:szCs w:val="24"/>
              </w:rPr>
              <w:t xml:space="preserve">identical </w:t>
            </w:r>
            <w:r>
              <w:rPr>
                <w:sz w:val="24"/>
                <w:szCs w:val="24"/>
              </w:rPr>
              <w:t>to the data presently stored in the database</w:t>
            </w:r>
          </w:p>
        </w:tc>
        <w:tc>
          <w:tcPr>
            <w:tcW w:w="3330" w:type="dxa"/>
          </w:tcPr>
          <w:p w:rsidR="00DB559B" w:rsidRDefault="00DB559B" w:rsidP="009C17FE">
            <w:pPr>
              <w:pStyle w:val="ListParagraph"/>
              <w:numPr>
                <w:ilvl w:val="0"/>
                <w:numId w:val="2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being displayed are </w:t>
            </w:r>
            <w:r w:rsidRPr="00774A8E">
              <w:rPr>
                <w:b/>
                <w:sz w:val="24"/>
                <w:szCs w:val="24"/>
              </w:rPr>
              <w:t xml:space="preserve">not in line </w:t>
            </w:r>
            <w:r>
              <w:rPr>
                <w:sz w:val="24"/>
                <w:szCs w:val="24"/>
              </w:rPr>
              <w:t>with the client’s requirements, and are variably different</w:t>
            </w:r>
          </w:p>
          <w:p w:rsidR="00DB559B" w:rsidRPr="00083F5D" w:rsidRDefault="00DB559B" w:rsidP="009C17FE">
            <w:pPr>
              <w:pStyle w:val="ListParagraph"/>
              <w:numPr>
                <w:ilvl w:val="0"/>
                <w:numId w:val="18"/>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events being displayed are</w:t>
            </w:r>
            <w:r w:rsidRPr="00C14B44">
              <w:rPr>
                <w:b/>
                <w:sz w:val="24"/>
                <w:szCs w:val="24"/>
              </w:rPr>
              <w:t xml:space="preserve"> not</w:t>
            </w:r>
            <w:r>
              <w:rPr>
                <w:sz w:val="24"/>
                <w:szCs w:val="24"/>
              </w:rPr>
              <w:t xml:space="preserve"> </w:t>
            </w:r>
            <w:r w:rsidRPr="005435D5">
              <w:rPr>
                <w:b/>
                <w:sz w:val="24"/>
                <w:szCs w:val="24"/>
              </w:rPr>
              <w:t xml:space="preserve">identical </w:t>
            </w:r>
            <w:r>
              <w:rPr>
                <w:sz w:val="24"/>
                <w:szCs w:val="24"/>
              </w:rPr>
              <w:t>to the data presently stored in the database</w:t>
            </w:r>
          </w:p>
        </w:tc>
      </w:tr>
      <w:tr w:rsidR="00DB559B" w:rsidTr="009C17FE">
        <w:trPr>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bCs w:val="0"/>
                <w:sz w:val="24"/>
                <w:szCs w:val="24"/>
              </w:rPr>
            </w:pPr>
            <w:r w:rsidRPr="00467CBD">
              <w:rPr>
                <w:b w:val="0"/>
                <w:bCs w:val="0"/>
                <w:sz w:val="24"/>
                <w:szCs w:val="24"/>
              </w:rPr>
              <w:t>Completeness of events being displayed</w:t>
            </w:r>
          </w:p>
        </w:tc>
        <w:tc>
          <w:tcPr>
            <w:tcW w:w="3150" w:type="dxa"/>
          </w:tcPr>
          <w:p w:rsidR="00DB559B" w:rsidRDefault="00DB559B" w:rsidP="009C17FE">
            <w:pPr>
              <w:pStyle w:val="ListParagraph"/>
              <w:numPr>
                <w:ilvl w:val="0"/>
                <w:numId w:val="2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data present in the calendar are </w:t>
            </w:r>
            <w:r w:rsidRPr="00B17B87">
              <w:rPr>
                <w:b/>
                <w:sz w:val="24"/>
                <w:szCs w:val="24"/>
              </w:rPr>
              <w:t>complete</w:t>
            </w:r>
            <w:r>
              <w:rPr>
                <w:sz w:val="24"/>
                <w:szCs w:val="24"/>
              </w:rPr>
              <w:t xml:space="preserve"> and </w:t>
            </w:r>
            <w:r w:rsidRPr="00B17B87">
              <w:rPr>
                <w:b/>
                <w:sz w:val="24"/>
                <w:szCs w:val="24"/>
              </w:rPr>
              <w:t>conforms</w:t>
            </w:r>
            <w:r>
              <w:rPr>
                <w:sz w:val="24"/>
                <w:szCs w:val="24"/>
              </w:rPr>
              <w:t xml:space="preserve"> to the populated data</w:t>
            </w:r>
          </w:p>
        </w:tc>
        <w:tc>
          <w:tcPr>
            <w:tcW w:w="3330" w:type="dxa"/>
          </w:tcPr>
          <w:p w:rsidR="00DB559B" w:rsidRDefault="00DB559B" w:rsidP="009C17FE">
            <w:pPr>
              <w:pStyle w:val="ListParagraph"/>
              <w:numPr>
                <w:ilvl w:val="0"/>
                <w:numId w:val="28"/>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data present in the calendar are </w:t>
            </w:r>
            <w:r w:rsidRPr="00B17B87">
              <w:rPr>
                <w:b/>
                <w:sz w:val="24"/>
                <w:szCs w:val="24"/>
              </w:rPr>
              <w:t>incomplete</w:t>
            </w:r>
            <w:r>
              <w:rPr>
                <w:sz w:val="24"/>
                <w:szCs w:val="24"/>
              </w:rPr>
              <w:t xml:space="preserve"> and </w:t>
            </w:r>
            <w:r w:rsidRPr="00B17B87">
              <w:rPr>
                <w:b/>
                <w:sz w:val="24"/>
                <w:szCs w:val="24"/>
              </w:rPr>
              <w:t>does not conform</w:t>
            </w:r>
            <w:r>
              <w:rPr>
                <w:sz w:val="24"/>
                <w:szCs w:val="24"/>
              </w:rPr>
              <w:t xml:space="preserve"> to the populated data</w:t>
            </w:r>
          </w:p>
        </w:tc>
      </w:tr>
      <w:tr w:rsidR="00DB559B" w:rsidTr="009C17F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sz w:val="24"/>
                <w:szCs w:val="24"/>
              </w:rPr>
            </w:pPr>
            <w:r w:rsidRPr="0069189A">
              <w:rPr>
                <w:b w:val="0"/>
                <w:sz w:val="24"/>
                <w:szCs w:val="24"/>
              </w:rPr>
              <w:t>Readability of calendar events</w:t>
            </w:r>
          </w:p>
        </w:tc>
        <w:tc>
          <w:tcPr>
            <w:tcW w:w="3150" w:type="dxa"/>
          </w:tcPr>
          <w:p w:rsidR="00DB559B" w:rsidRPr="005C7A81" w:rsidRDefault="00DB559B" w:rsidP="009C17FE">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displayed in the calendar are </w:t>
            </w:r>
            <w:r w:rsidRPr="0059551B">
              <w:rPr>
                <w:b/>
                <w:sz w:val="24"/>
                <w:szCs w:val="24"/>
              </w:rPr>
              <w:t>readable</w:t>
            </w:r>
            <w:r>
              <w:rPr>
                <w:sz w:val="24"/>
                <w:szCs w:val="24"/>
              </w:rPr>
              <w:t xml:space="preserve"> and are </w:t>
            </w:r>
            <w:r w:rsidRPr="0059551B">
              <w:rPr>
                <w:b/>
                <w:sz w:val="24"/>
                <w:szCs w:val="24"/>
              </w:rPr>
              <w:t>recognizable</w:t>
            </w:r>
          </w:p>
          <w:p w:rsidR="00DB559B" w:rsidRPr="00B60B65" w:rsidRDefault="00DB559B" w:rsidP="009C17FE">
            <w:pPr>
              <w:pStyle w:val="ListParagraph"/>
              <w:numPr>
                <w:ilvl w:val="0"/>
                <w:numId w:val="2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data </w:t>
            </w:r>
            <w:r w:rsidRPr="00C71E5E">
              <w:rPr>
                <w:b/>
                <w:sz w:val="24"/>
                <w:szCs w:val="24"/>
              </w:rPr>
              <w:t>brings clarity</w:t>
            </w:r>
            <w:r>
              <w:rPr>
                <w:sz w:val="24"/>
                <w:szCs w:val="24"/>
              </w:rPr>
              <w:t xml:space="preserve"> to the prospect users</w:t>
            </w:r>
          </w:p>
        </w:tc>
        <w:tc>
          <w:tcPr>
            <w:tcW w:w="3330" w:type="dxa"/>
          </w:tcPr>
          <w:p w:rsidR="00DB559B" w:rsidRPr="0059551B" w:rsidRDefault="00DB559B" w:rsidP="009C17FE">
            <w:pPr>
              <w:pStyle w:val="ListParagraph"/>
              <w:numPr>
                <w:ilvl w:val="0"/>
                <w:numId w:val="1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events displayed in the calendar are </w:t>
            </w:r>
            <w:r w:rsidRPr="0059551B">
              <w:rPr>
                <w:b/>
                <w:sz w:val="24"/>
                <w:szCs w:val="24"/>
              </w:rPr>
              <w:t>not readable</w:t>
            </w:r>
            <w:r>
              <w:rPr>
                <w:sz w:val="24"/>
                <w:szCs w:val="24"/>
              </w:rPr>
              <w:t xml:space="preserve"> and are </w:t>
            </w:r>
            <w:r w:rsidRPr="0059551B">
              <w:rPr>
                <w:b/>
                <w:sz w:val="24"/>
                <w:szCs w:val="24"/>
              </w:rPr>
              <w:t>unrecognizable</w:t>
            </w:r>
          </w:p>
          <w:p w:rsidR="00DB559B" w:rsidRPr="00B60B65" w:rsidRDefault="00DB559B" w:rsidP="009C17FE">
            <w:pPr>
              <w:pStyle w:val="ListParagraph"/>
              <w:numPr>
                <w:ilvl w:val="0"/>
                <w:numId w:val="19"/>
              </w:numPr>
              <w:spacing w:line="276" w:lineRule="auto"/>
              <w:ind w:left="34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data causes the prospect users to be </w:t>
            </w:r>
            <w:r w:rsidRPr="00C71E5E">
              <w:rPr>
                <w:b/>
                <w:sz w:val="24"/>
                <w:szCs w:val="24"/>
              </w:rPr>
              <w:t>misled</w:t>
            </w:r>
          </w:p>
        </w:tc>
      </w:tr>
      <w:tr w:rsidR="00DB559B" w:rsidTr="009C17FE">
        <w:trPr>
          <w:trHeight w:val="241"/>
        </w:trPr>
        <w:tc>
          <w:tcPr>
            <w:cnfStyle w:val="001000000000" w:firstRow="0" w:lastRow="0" w:firstColumn="1" w:lastColumn="0" w:oddVBand="0" w:evenVBand="0" w:oddHBand="0" w:evenHBand="0" w:firstRowFirstColumn="0" w:firstRowLastColumn="0" w:lastRowFirstColumn="0" w:lastRowLastColumn="0"/>
            <w:tcW w:w="2880" w:type="dxa"/>
          </w:tcPr>
          <w:p w:rsidR="00DB559B" w:rsidRPr="0069189A" w:rsidRDefault="00DB559B" w:rsidP="009C17FE">
            <w:pPr>
              <w:spacing w:line="276" w:lineRule="auto"/>
              <w:ind w:left="162"/>
              <w:rPr>
                <w:b w:val="0"/>
                <w:sz w:val="24"/>
                <w:szCs w:val="24"/>
              </w:rPr>
            </w:pPr>
            <w:r w:rsidRPr="0069189A">
              <w:rPr>
                <w:b w:val="0"/>
                <w:sz w:val="24"/>
                <w:szCs w:val="24"/>
              </w:rPr>
              <w:t>Usability of calendar links</w:t>
            </w:r>
          </w:p>
        </w:tc>
        <w:tc>
          <w:tcPr>
            <w:tcW w:w="3150" w:type="dxa"/>
          </w:tcPr>
          <w:p w:rsidR="00DB559B" w:rsidRDefault="00DB559B" w:rsidP="009C17FE">
            <w:pPr>
              <w:pStyle w:val="ListParagraph"/>
              <w:numPr>
                <w:ilvl w:val="0"/>
                <w:numId w:val="2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links </w:t>
            </w:r>
            <w:r w:rsidRPr="006A3DD1">
              <w:rPr>
                <w:b/>
                <w:sz w:val="24"/>
                <w:szCs w:val="24"/>
              </w:rPr>
              <w:t xml:space="preserve">properly redirect </w:t>
            </w:r>
            <w:r>
              <w:rPr>
                <w:sz w:val="24"/>
                <w:szCs w:val="24"/>
              </w:rPr>
              <w:t>the user to the necessary audio files / text files / websites</w:t>
            </w:r>
          </w:p>
        </w:tc>
        <w:tc>
          <w:tcPr>
            <w:tcW w:w="3330" w:type="dxa"/>
          </w:tcPr>
          <w:p w:rsidR="00DB559B" w:rsidRDefault="00DB559B" w:rsidP="009C17FE">
            <w:pPr>
              <w:pStyle w:val="ListParagraph"/>
              <w:numPr>
                <w:ilvl w:val="0"/>
                <w:numId w:val="19"/>
              </w:numPr>
              <w:spacing w:line="276" w:lineRule="auto"/>
              <w:ind w:left="34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links are </w:t>
            </w:r>
            <w:r w:rsidRPr="006A3DD1">
              <w:rPr>
                <w:b/>
                <w:sz w:val="24"/>
                <w:szCs w:val="24"/>
              </w:rPr>
              <w:t>intertwined</w:t>
            </w:r>
            <w:r>
              <w:rPr>
                <w:sz w:val="24"/>
                <w:szCs w:val="24"/>
              </w:rPr>
              <w:t xml:space="preserve"> and </w:t>
            </w:r>
            <w:r w:rsidRPr="006A3DD1">
              <w:rPr>
                <w:b/>
                <w:sz w:val="24"/>
                <w:szCs w:val="24"/>
              </w:rPr>
              <w:t>does not follow</w:t>
            </w:r>
            <w:r>
              <w:rPr>
                <w:sz w:val="24"/>
                <w:szCs w:val="24"/>
              </w:rPr>
              <w:t xml:space="preserve"> the intended file/page to be redirected to.</w:t>
            </w:r>
          </w:p>
        </w:tc>
      </w:tr>
    </w:tbl>
    <w:p w:rsidR="00DB559B" w:rsidRPr="00D27137" w:rsidRDefault="00DB559B" w:rsidP="00DB559B">
      <w:pPr>
        <w:spacing w:line="276" w:lineRule="auto"/>
        <w:jc w:val="center"/>
        <w:rPr>
          <w:sz w:val="24"/>
          <w:szCs w:val="24"/>
        </w:rPr>
      </w:pPr>
      <w:r>
        <w:rPr>
          <w:sz w:val="24"/>
          <w:szCs w:val="24"/>
        </w:rPr>
        <w:t xml:space="preserve">Table X.X </w:t>
      </w:r>
      <w:r>
        <w:rPr>
          <w:b/>
          <w:sz w:val="24"/>
          <w:szCs w:val="24"/>
        </w:rPr>
        <w:t>Pass / Fail Criteria</w:t>
      </w:r>
    </w:p>
    <w:p w:rsidR="00DB559B" w:rsidRPr="00DB559B" w:rsidRDefault="00DB559B" w:rsidP="00DB559B">
      <w:pPr>
        <w:spacing w:line="276" w:lineRule="auto"/>
        <w:rPr>
          <w:b/>
          <w:sz w:val="24"/>
          <w:szCs w:val="24"/>
        </w:rPr>
      </w:pPr>
    </w:p>
    <w:p w:rsidR="00DB559B" w:rsidRDefault="00E96528" w:rsidP="00434FAB">
      <w:pPr>
        <w:pStyle w:val="ListParagraph"/>
        <w:numPr>
          <w:ilvl w:val="0"/>
          <w:numId w:val="25"/>
        </w:numPr>
        <w:spacing w:line="276" w:lineRule="auto"/>
        <w:rPr>
          <w:b/>
          <w:sz w:val="24"/>
          <w:szCs w:val="24"/>
        </w:rPr>
      </w:pPr>
      <w:r>
        <w:rPr>
          <w:b/>
          <w:sz w:val="24"/>
          <w:szCs w:val="24"/>
        </w:rPr>
        <w:t>Test Deliverables</w:t>
      </w:r>
    </w:p>
    <w:p w:rsidR="00E96528" w:rsidRDefault="00E96528" w:rsidP="00434FAB">
      <w:pPr>
        <w:pStyle w:val="ListParagraph"/>
        <w:numPr>
          <w:ilvl w:val="0"/>
          <w:numId w:val="25"/>
        </w:numPr>
        <w:spacing w:line="276" w:lineRule="auto"/>
        <w:rPr>
          <w:b/>
          <w:sz w:val="24"/>
          <w:szCs w:val="24"/>
        </w:rPr>
      </w:pPr>
      <w:r>
        <w:rPr>
          <w:b/>
          <w:sz w:val="24"/>
          <w:szCs w:val="24"/>
        </w:rPr>
        <w:lastRenderedPageBreak/>
        <w:t>Testing Tasks / Setup</w:t>
      </w:r>
    </w:p>
    <w:p w:rsidR="00E96528" w:rsidRDefault="00E96528" w:rsidP="00434FAB">
      <w:pPr>
        <w:pStyle w:val="ListParagraph"/>
        <w:numPr>
          <w:ilvl w:val="0"/>
          <w:numId w:val="25"/>
        </w:numPr>
        <w:spacing w:line="276" w:lineRule="auto"/>
        <w:rPr>
          <w:b/>
          <w:sz w:val="24"/>
          <w:szCs w:val="24"/>
        </w:rPr>
      </w:pPr>
      <w:r>
        <w:rPr>
          <w:b/>
          <w:sz w:val="24"/>
          <w:szCs w:val="24"/>
        </w:rPr>
        <w:t>Environmental needs</w:t>
      </w:r>
    </w:p>
    <w:p w:rsidR="00E96528" w:rsidRDefault="00E96528" w:rsidP="00434FAB">
      <w:pPr>
        <w:pStyle w:val="ListParagraph"/>
        <w:numPr>
          <w:ilvl w:val="0"/>
          <w:numId w:val="25"/>
        </w:numPr>
        <w:spacing w:line="276" w:lineRule="auto"/>
        <w:rPr>
          <w:b/>
          <w:sz w:val="24"/>
          <w:szCs w:val="24"/>
        </w:rPr>
      </w:pPr>
      <w:r>
        <w:rPr>
          <w:b/>
          <w:sz w:val="24"/>
          <w:szCs w:val="24"/>
        </w:rPr>
        <w:t>Responsibilities</w:t>
      </w:r>
    </w:p>
    <w:p w:rsidR="00E96528" w:rsidRDefault="00E96528" w:rsidP="00434FAB">
      <w:pPr>
        <w:pStyle w:val="ListParagraph"/>
        <w:numPr>
          <w:ilvl w:val="0"/>
          <w:numId w:val="25"/>
        </w:numPr>
        <w:spacing w:line="276" w:lineRule="auto"/>
        <w:rPr>
          <w:b/>
          <w:sz w:val="24"/>
          <w:szCs w:val="24"/>
        </w:rPr>
      </w:pPr>
      <w:r>
        <w:rPr>
          <w:b/>
          <w:sz w:val="24"/>
          <w:szCs w:val="24"/>
        </w:rPr>
        <w:t>Staffing and Training</w:t>
      </w:r>
    </w:p>
    <w:p w:rsidR="00E96528" w:rsidRDefault="00E96528" w:rsidP="00434FAB">
      <w:pPr>
        <w:pStyle w:val="ListParagraph"/>
        <w:numPr>
          <w:ilvl w:val="0"/>
          <w:numId w:val="25"/>
        </w:numPr>
        <w:spacing w:line="276" w:lineRule="auto"/>
        <w:rPr>
          <w:b/>
          <w:sz w:val="24"/>
          <w:szCs w:val="24"/>
        </w:rPr>
      </w:pPr>
      <w:r>
        <w:rPr>
          <w:b/>
          <w:sz w:val="24"/>
          <w:szCs w:val="24"/>
        </w:rPr>
        <w:t>Schedule</w:t>
      </w:r>
    </w:p>
    <w:p w:rsidR="00E96528" w:rsidRDefault="00E96528" w:rsidP="00434FAB">
      <w:pPr>
        <w:pStyle w:val="ListParagraph"/>
        <w:numPr>
          <w:ilvl w:val="0"/>
          <w:numId w:val="25"/>
        </w:numPr>
        <w:spacing w:line="276" w:lineRule="auto"/>
        <w:rPr>
          <w:b/>
          <w:sz w:val="24"/>
          <w:szCs w:val="24"/>
        </w:rPr>
      </w:pPr>
      <w:r>
        <w:rPr>
          <w:b/>
          <w:sz w:val="24"/>
          <w:szCs w:val="24"/>
        </w:rPr>
        <w:t>Resources</w:t>
      </w:r>
    </w:p>
    <w:p w:rsidR="00E96528" w:rsidRDefault="00E96528" w:rsidP="00434FAB">
      <w:pPr>
        <w:pStyle w:val="ListParagraph"/>
        <w:numPr>
          <w:ilvl w:val="0"/>
          <w:numId w:val="25"/>
        </w:numPr>
        <w:spacing w:line="276" w:lineRule="auto"/>
        <w:rPr>
          <w:b/>
          <w:sz w:val="24"/>
          <w:szCs w:val="24"/>
        </w:rPr>
      </w:pPr>
      <w:r>
        <w:rPr>
          <w:b/>
          <w:sz w:val="24"/>
          <w:szCs w:val="24"/>
        </w:rPr>
        <w:t>Risks and Contingencies</w:t>
      </w:r>
    </w:p>
    <w:p w:rsidR="00E96528" w:rsidRDefault="00E96528" w:rsidP="00434FAB">
      <w:pPr>
        <w:pStyle w:val="ListParagraph"/>
        <w:numPr>
          <w:ilvl w:val="0"/>
          <w:numId w:val="25"/>
        </w:numPr>
        <w:spacing w:line="276" w:lineRule="auto"/>
        <w:rPr>
          <w:b/>
          <w:sz w:val="24"/>
          <w:szCs w:val="24"/>
        </w:rPr>
      </w:pPr>
      <w:r>
        <w:rPr>
          <w:b/>
          <w:sz w:val="24"/>
          <w:szCs w:val="24"/>
        </w:rPr>
        <w:t>Approvals</w:t>
      </w:r>
    </w:p>
    <w:p w:rsidR="00166ABC" w:rsidRPr="00166ABC" w:rsidRDefault="00166ABC" w:rsidP="00166ABC">
      <w:pPr>
        <w:spacing w:line="276" w:lineRule="auto"/>
        <w:rPr>
          <w:sz w:val="24"/>
          <w:szCs w:val="24"/>
        </w:rPr>
      </w:pPr>
    </w:p>
    <w:p w:rsidR="00DB559B" w:rsidRDefault="00DB559B" w:rsidP="00434FAB">
      <w:pPr>
        <w:spacing w:line="276" w:lineRule="auto"/>
        <w:rPr>
          <w:sz w:val="24"/>
          <w:szCs w:val="24"/>
        </w:rPr>
      </w:pPr>
    </w:p>
    <w:p w:rsidR="00434FAB" w:rsidRPr="00DB559B" w:rsidRDefault="00434FAB" w:rsidP="00DB559B">
      <w:pPr>
        <w:spacing w:line="276" w:lineRule="auto"/>
        <w:rPr>
          <w:b/>
          <w:sz w:val="24"/>
          <w:szCs w:val="24"/>
        </w:rPr>
      </w:pPr>
    </w:p>
    <w:p w:rsidR="002C4047" w:rsidRDefault="002C4047" w:rsidP="00514A6E">
      <w:pPr>
        <w:pStyle w:val="ListParagraph"/>
        <w:numPr>
          <w:ilvl w:val="0"/>
          <w:numId w:val="2"/>
        </w:numPr>
        <w:spacing w:line="276" w:lineRule="auto"/>
        <w:rPr>
          <w:b/>
          <w:sz w:val="24"/>
          <w:szCs w:val="24"/>
        </w:rPr>
      </w:pPr>
      <w:r>
        <w:rPr>
          <w:b/>
          <w:sz w:val="24"/>
          <w:szCs w:val="24"/>
        </w:rPr>
        <w:t>Deployment Plan</w:t>
      </w:r>
    </w:p>
    <w:p w:rsidR="002C4047" w:rsidRDefault="002C4047" w:rsidP="00514A6E">
      <w:pPr>
        <w:pStyle w:val="ListParagraph"/>
        <w:numPr>
          <w:ilvl w:val="0"/>
          <w:numId w:val="2"/>
        </w:numPr>
        <w:spacing w:line="276" w:lineRule="auto"/>
        <w:rPr>
          <w:b/>
          <w:sz w:val="24"/>
          <w:szCs w:val="24"/>
        </w:rPr>
      </w:pPr>
      <w:r>
        <w:rPr>
          <w:b/>
          <w:sz w:val="24"/>
          <w:szCs w:val="24"/>
        </w:rPr>
        <w:t>Acceptance Plan</w:t>
      </w:r>
    </w:p>
    <w:p w:rsidR="002C4047" w:rsidRPr="002C4047" w:rsidRDefault="002C4047" w:rsidP="00514A6E">
      <w:pPr>
        <w:pStyle w:val="ListParagraph"/>
        <w:numPr>
          <w:ilvl w:val="0"/>
          <w:numId w:val="2"/>
        </w:numPr>
        <w:spacing w:line="276" w:lineRule="auto"/>
        <w:rPr>
          <w:b/>
          <w:sz w:val="24"/>
          <w:szCs w:val="24"/>
        </w:rPr>
      </w:pPr>
      <w:r>
        <w:rPr>
          <w:b/>
          <w:sz w:val="24"/>
          <w:szCs w:val="24"/>
        </w:rPr>
        <w:t>Installation &amp; Acceptance</w:t>
      </w:r>
    </w:p>
    <w:p w:rsidR="002C4047" w:rsidRPr="002C4047" w:rsidRDefault="002C4047" w:rsidP="00514A6E">
      <w:pPr>
        <w:spacing w:line="276" w:lineRule="auto"/>
        <w:rPr>
          <w:sz w:val="24"/>
          <w:szCs w:val="24"/>
        </w:rPr>
      </w:pPr>
    </w:p>
    <w:p w:rsidR="002C4047" w:rsidRPr="002C4047" w:rsidRDefault="002C4047" w:rsidP="00514A6E">
      <w:pPr>
        <w:spacing w:line="276" w:lineRule="auto"/>
        <w:rPr>
          <w:sz w:val="24"/>
          <w:szCs w:val="24"/>
        </w:rPr>
      </w:pPr>
    </w:p>
    <w:sectPr w:rsidR="002C4047" w:rsidRPr="002C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2F2"/>
    <w:multiLevelType w:val="hybridMultilevel"/>
    <w:tmpl w:val="E77C2846"/>
    <w:lvl w:ilvl="0" w:tplc="0548FD90">
      <w:start w:val="1"/>
      <w:numFmt w:val="upperRoman"/>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DF9426A"/>
    <w:multiLevelType w:val="hybridMultilevel"/>
    <w:tmpl w:val="32508D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4DA1B54"/>
    <w:multiLevelType w:val="hybridMultilevel"/>
    <w:tmpl w:val="3B3CB8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7124645"/>
    <w:multiLevelType w:val="hybridMultilevel"/>
    <w:tmpl w:val="1FB856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7F00A97"/>
    <w:multiLevelType w:val="hybridMultilevel"/>
    <w:tmpl w:val="0B0E54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F1F27DB"/>
    <w:multiLevelType w:val="hybridMultilevel"/>
    <w:tmpl w:val="35A098C0"/>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nsid w:val="247A07E7"/>
    <w:multiLevelType w:val="hybridMultilevel"/>
    <w:tmpl w:val="8F56820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26F11329"/>
    <w:multiLevelType w:val="hybridMultilevel"/>
    <w:tmpl w:val="2076C198"/>
    <w:lvl w:ilvl="0" w:tplc="0548FD90">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nsid w:val="2DD211A0"/>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nsid w:val="33A73E13"/>
    <w:multiLevelType w:val="hybridMultilevel"/>
    <w:tmpl w:val="4DD44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7BC4264"/>
    <w:multiLevelType w:val="hybridMultilevel"/>
    <w:tmpl w:val="7160D2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4C0342CF"/>
    <w:multiLevelType w:val="hybridMultilevel"/>
    <w:tmpl w:val="BCD49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1DB7AEA"/>
    <w:multiLevelType w:val="hybridMultilevel"/>
    <w:tmpl w:val="CE04ED4A"/>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D6D7291"/>
    <w:multiLevelType w:val="hybridMultilevel"/>
    <w:tmpl w:val="DE6A1E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nsid w:val="6136276F"/>
    <w:multiLevelType w:val="hybridMultilevel"/>
    <w:tmpl w:val="01E2A6C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70292CC2"/>
    <w:multiLevelType w:val="hybridMultilevel"/>
    <w:tmpl w:val="1E24937E"/>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7304275C"/>
    <w:multiLevelType w:val="hybridMultilevel"/>
    <w:tmpl w:val="0186EE98"/>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797C6CEA"/>
    <w:multiLevelType w:val="hybridMultilevel"/>
    <w:tmpl w:val="1C9024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7D5D38A3"/>
    <w:multiLevelType w:val="hybridMultilevel"/>
    <w:tmpl w:val="46047E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6"/>
  </w:num>
  <w:num w:numId="2">
    <w:abstractNumId w:val="7"/>
  </w:num>
  <w:num w:numId="3">
    <w:abstractNumId w:val="14"/>
  </w:num>
  <w:num w:numId="4">
    <w:abstractNumId w:val="0"/>
  </w:num>
  <w:num w:numId="5">
    <w:abstractNumId w:val="9"/>
  </w:num>
  <w:num w:numId="6">
    <w:abstractNumId w:val="17"/>
  </w:num>
  <w:num w:numId="7">
    <w:abstractNumId w:val="25"/>
  </w:num>
  <w:num w:numId="8">
    <w:abstractNumId w:val="4"/>
  </w:num>
  <w:num w:numId="9">
    <w:abstractNumId w:val="13"/>
  </w:num>
  <w:num w:numId="10">
    <w:abstractNumId w:val="1"/>
  </w:num>
  <w:num w:numId="11">
    <w:abstractNumId w:val="12"/>
  </w:num>
  <w:num w:numId="12">
    <w:abstractNumId w:val="18"/>
  </w:num>
  <w:num w:numId="13">
    <w:abstractNumId w:val="8"/>
  </w:num>
  <w:num w:numId="14">
    <w:abstractNumId w:val="21"/>
  </w:num>
  <w:num w:numId="15">
    <w:abstractNumId w:val="10"/>
  </w:num>
  <w:num w:numId="16">
    <w:abstractNumId w:val="28"/>
  </w:num>
  <w:num w:numId="17">
    <w:abstractNumId w:val="15"/>
  </w:num>
  <w:num w:numId="18">
    <w:abstractNumId w:val="23"/>
  </w:num>
  <w:num w:numId="19">
    <w:abstractNumId w:val="27"/>
  </w:num>
  <w:num w:numId="20">
    <w:abstractNumId w:val="19"/>
  </w:num>
  <w:num w:numId="21">
    <w:abstractNumId w:val="3"/>
  </w:num>
  <w:num w:numId="22">
    <w:abstractNumId w:val="16"/>
  </w:num>
  <w:num w:numId="23">
    <w:abstractNumId w:val="6"/>
  </w:num>
  <w:num w:numId="24">
    <w:abstractNumId w:val="5"/>
  </w:num>
  <w:num w:numId="25">
    <w:abstractNumId w:val="24"/>
  </w:num>
  <w:num w:numId="26">
    <w:abstractNumId w:val="11"/>
  </w:num>
  <w:num w:numId="27">
    <w:abstractNumId w:val="22"/>
  </w:num>
  <w:num w:numId="28">
    <w:abstractNumId w:val="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7"/>
    <w:rsid w:val="00025596"/>
    <w:rsid w:val="00026F92"/>
    <w:rsid w:val="00030F38"/>
    <w:rsid w:val="0003283D"/>
    <w:rsid w:val="00034B85"/>
    <w:rsid w:val="0005224B"/>
    <w:rsid w:val="00053117"/>
    <w:rsid w:val="00057B78"/>
    <w:rsid w:val="000621D0"/>
    <w:rsid w:val="000822F9"/>
    <w:rsid w:val="000830C5"/>
    <w:rsid w:val="00083F5D"/>
    <w:rsid w:val="000A660B"/>
    <w:rsid w:val="000C16D7"/>
    <w:rsid w:val="000D31DE"/>
    <w:rsid w:val="000E2F4D"/>
    <w:rsid w:val="000F1F03"/>
    <w:rsid w:val="001335DB"/>
    <w:rsid w:val="001348A9"/>
    <w:rsid w:val="00144634"/>
    <w:rsid w:val="00146362"/>
    <w:rsid w:val="00162420"/>
    <w:rsid w:val="00162BEF"/>
    <w:rsid w:val="00162BFC"/>
    <w:rsid w:val="00166ABC"/>
    <w:rsid w:val="00176467"/>
    <w:rsid w:val="00180493"/>
    <w:rsid w:val="001A16AC"/>
    <w:rsid w:val="001B3538"/>
    <w:rsid w:val="001C33D8"/>
    <w:rsid w:val="001D1363"/>
    <w:rsid w:val="001E0706"/>
    <w:rsid w:val="002261F9"/>
    <w:rsid w:val="00242A44"/>
    <w:rsid w:val="002537E9"/>
    <w:rsid w:val="00272549"/>
    <w:rsid w:val="00280868"/>
    <w:rsid w:val="00283AAD"/>
    <w:rsid w:val="002A67E9"/>
    <w:rsid w:val="002C4047"/>
    <w:rsid w:val="002D4237"/>
    <w:rsid w:val="002E017F"/>
    <w:rsid w:val="002F0B8D"/>
    <w:rsid w:val="0034347C"/>
    <w:rsid w:val="00363F75"/>
    <w:rsid w:val="00367D21"/>
    <w:rsid w:val="00382F75"/>
    <w:rsid w:val="003A0220"/>
    <w:rsid w:val="003A64BF"/>
    <w:rsid w:val="003B671B"/>
    <w:rsid w:val="003C0352"/>
    <w:rsid w:val="003C6766"/>
    <w:rsid w:val="003D1FF0"/>
    <w:rsid w:val="003D5010"/>
    <w:rsid w:val="003F5498"/>
    <w:rsid w:val="00432728"/>
    <w:rsid w:val="00434FAB"/>
    <w:rsid w:val="00466865"/>
    <w:rsid w:val="00467CBD"/>
    <w:rsid w:val="004762D8"/>
    <w:rsid w:val="0047717F"/>
    <w:rsid w:val="00495AEC"/>
    <w:rsid w:val="004966C8"/>
    <w:rsid w:val="004B2486"/>
    <w:rsid w:val="004C003B"/>
    <w:rsid w:val="004C3409"/>
    <w:rsid w:val="004E247B"/>
    <w:rsid w:val="004F1804"/>
    <w:rsid w:val="00506AE0"/>
    <w:rsid w:val="00510229"/>
    <w:rsid w:val="005106ED"/>
    <w:rsid w:val="00514A6E"/>
    <w:rsid w:val="005313EC"/>
    <w:rsid w:val="0053767D"/>
    <w:rsid w:val="00542CD5"/>
    <w:rsid w:val="005435D5"/>
    <w:rsid w:val="0056093E"/>
    <w:rsid w:val="00574B0B"/>
    <w:rsid w:val="0059551B"/>
    <w:rsid w:val="00596BF7"/>
    <w:rsid w:val="00596BFE"/>
    <w:rsid w:val="005A3488"/>
    <w:rsid w:val="005B17B3"/>
    <w:rsid w:val="005C2847"/>
    <w:rsid w:val="005C4E21"/>
    <w:rsid w:val="005C7A81"/>
    <w:rsid w:val="005D6E00"/>
    <w:rsid w:val="005E11AD"/>
    <w:rsid w:val="0062106D"/>
    <w:rsid w:val="006830B6"/>
    <w:rsid w:val="0069189A"/>
    <w:rsid w:val="006A366C"/>
    <w:rsid w:val="006A3DD1"/>
    <w:rsid w:val="006B68FA"/>
    <w:rsid w:val="006E137C"/>
    <w:rsid w:val="006F00DB"/>
    <w:rsid w:val="006F429E"/>
    <w:rsid w:val="00720BC3"/>
    <w:rsid w:val="007262E7"/>
    <w:rsid w:val="007319EB"/>
    <w:rsid w:val="0076738D"/>
    <w:rsid w:val="00774A8E"/>
    <w:rsid w:val="0079480F"/>
    <w:rsid w:val="00796F77"/>
    <w:rsid w:val="007A0184"/>
    <w:rsid w:val="007A1E1E"/>
    <w:rsid w:val="007C4F35"/>
    <w:rsid w:val="007E22D9"/>
    <w:rsid w:val="007F217F"/>
    <w:rsid w:val="007F5637"/>
    <w:rsid w:val="00815F3C"/>
    <w:rsid w:val="00846DDD"/>
    <w:rsid w:val="00860EC5"/>
    <w:rsid w:val="00861A20"/>
    <w:rsid w:val="008763BF"/>
    <w:rsid w:val="008850F8"/>
    <w:rsid w:val="00891941"/>
    <w:rsid w:val="00892A15"/>
    <w:rsid w:val="008E671C"/>
    <w:rsid w:val="0090236B"/>
    <w:rsid w:val="009311E3"/>
    <w:rsid w:val="00966A15"/>
    <w:rsid w:val="0099332B"/>
    <w:rsid w:val="009C17FE"/>
    <w:rsid w:val="009C3736"/>
    <w:rsid w:val="009D0C74"/>
    <w:rsid w:val="00A01793"/>
    <w:rsid w:val="00A2224D"/>
    <w:rsid w:val="00A33341"/>
    <w:rsid w:val="00A36EFE"/>
    <w:rsid w:val="00A51C88"/>
    <w:rsid w:val="00A74236"/>
    <w:rsid w:val="00A75F15"/>
    <w:rsid w:val="00A763DC"/>
    <w:rsid w:val="00A94C12"/>
    <w:rsid w:val="00AA28FC"/>
    <w:rsid w:val="00AB3D30"/>
    <w:rsid w:val="00AC58E6"/>
    <w:rsid w:val="00AD19FC"/>
    <w:rsid w:val="00AD612F"/>
    <w:rsid w:val="00AE3A4A"/>
    <w:rsid w:val="00AE708B"/>
    <w:rsid w:val="00AF4534"/>
    <w:rsid w:val="00B03360"/>
    <w:rsid w:val="00B11622"/>
    <w:rsid w:val="00B14744"/>
    <w:rsid w:val="00B17B87"/>
    <w:rsid w:val="00B23099"/>
    <w:rsid w:val="00B24B35"/>
    <w:rsid w:val="00B43CD1"/>
    <w:rsid w:val="00B450CB"/>
    <w:rsid w:val="00B47B26"/>
    <w:rsid w:val="00B576B2"/>
    <w:rsid w:val="00B60B65"/>
    <w:rsid w:val="00B62302"/>
    <w:rsid w:val="00B62EE0"/>
    <w:rsid w:val="00BA7A85"/>
    <w:rsid w:val="00BE745B"/>
    <w:rsid w:val="00C1026D"/>
    <w:rsid w:val="00C11AF9"/>
    <w:rsid w:val="00C14B44"/>
    <w:rsid w:val="00C17D56"/>
    <w:rsid w:val="00C27113"/>
    <w:rsid w:val="00C4754B"/>
    <w:rsid w:val="00C50643"/>
    <w:rsid w:val="00C71849"/>
    <w:rsid w:val="00C71E5E"/>
    <w:rsid w:val="00C86928"/>
    <w:rsid w:val="00CA3D3D"/>
    <w:rsid w:val="00CA476F"/>
    <w:rsid w:val="00CC5CE8"/>
    <w:rsid w:val="00CD610F"/>
    <w:rsid w:val="00D01258"/>
    <w:rsid w:val="00D10F9E"/>
    <w:rsid w:val="00D12DDD"/>
    <w:rsid w:val="00D2594C"/>
    <w:rsid w:val="00D27137"/>
    <w:rsid w:val="00D320C4"/>
    <w:rsid w:val="00D47D1D"/>
    <w:rsid w:val="00D84269"/>
    <w:rsid w:val="00D849B3"/>
    <w:rsid w:val="00D85509"/>
    <w:rsid w:val="00DB1C2A"/>
    <w:rsid w:val="00DB559B"/>
    <w:rsid w:val="00DC3697"/>
    <w:rsid w:val="00DF451C"/>
    <w:rsid w:val="00DF6807"/>
    <w:rsid w:val="00E014C5"/>
    <w:rsid w:val="00E06E27"/>
    <w:rsid w:val="00E34723"/>
    <w:rsid w:val="00E37944"/>
    <w:rsid w:val="00E42AAF"/>
    <w:rsid w:val="00E45494"/>
    <w:rsid w:val="00E52D43"/>
    <w:rsid w:val="00E539D3"/>
    <w:rsid w:val="00E53A12"/>
    <w:rsid w:val="00E91996"/>
    <w:rsid w:val="00E96528"/>
    <w:rsid w:val="00EA4008"/>
    <w:rsid w:val="00EB00EE"/>
    <w:rsid w:val="00ED465E"/>
    <w:rsid w:val="00ED5B49"/>
    <w:rsid w:val="00EE07B2"/>
    <w:rsid w:val="00EE3B13"/>
    <w:rsid w:val="00EE5316"/>
    <w:rsid w:val="00F027B4"/>
    <w:rsid w:val="00F078C7"/>
    <w:rsid w:val="00F233E9"/>
    <w:rsid w:val="00F406CC"/>
    <w:rsid w:val="00F72941"/>
    <w:rsid w:val="00F8451D"/>
    <w:rsid w:val="00F9529B"/>
    <w:rsid w:val="00FA67DE"/>
    <w:rsid w:val="00FB5633"/>
    <w:rsid w:val="00FB7C0A"/>
    <w:rsid w:val="00FD3D1B"/>
    <w:rsid w:val="00FD7506"/>
    <w:rsid w:val="00FD7BAC"/>
    <w:rsid w:val="00FF3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7B59-741C-4C1E-AAE3-B8F665A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BEF"/>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2C4047"/>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047"/>
    <w:rPr>
      <w:rFonts w:ascii="Arial" w:eastAsia="Times New Roman" w:hAnsi="Arial" w:cs="Times New Roman"/>
      <w:b/>
      <w:kern w:val="28"/>
      <w:sz w:val="28"/>
      <w:szCs w:val="20"/>
      <w:lang w:val="en-US"/>
    </w:rPr>
  </w:style>
  <w:style w:type="paragraph" w:styleId="ListParagraph">
    <w:name w:val="List Paragraph"/>
    <w:basedOn w:val="Normal"/>
    <w:uiPriority w:val="34"/>
    <w:qFormat/>
    <w:rsid w:val="002C4047"/>
    <w:pPr>
      <w:ind w:left="720"/>
      <w:contextualSpacing/>
    </w:pPr>
  </w:style>
  <w:style w:type="table" w:styleId="TableGrid">
    <w:name w:val="Table Grid"/>
    <w:basedOn w:val="TableNormal"/>
    <w:uiPriority w:val="39"/>
    <w:rsid w:val="00B6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6230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F078C7"/>
    <w:rPr>
      <w:color w:val="0563C1" w:themeColor="hyperlink"/>
      <w:u w:val="single"/>
    </w:rPr>
  </w:style>
  <w:style w:type="character" w:styleId="FollowedHyperlink">
    <w:name w:val="FollowedHyperlink"/>
    <w:basedOn w:val="DefaultParagraphFont"/>
    <w:uiPriority w:val="99"/>
    <w:semiHidden/>
    <w:unhideWhenUsed/>
    <w:rsid w:val="006F00DB"/>
    <w:rPr>
      <w:color w:val="954F72" w:themeColor="followedHyperlink"/>
      <w:u w:val="single"/>
    </w:rPr>
  </w:style>
  <w:style w:type="table" w:styleId="LightList-Accent1">
    <w:name w:val="Light List Accent 1"/>
    <w:basedOn w:val="TableNormal"/>
    <w:uiPriority w:val="61"/>
    <w:rsid w:val="003A0220"/>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aeru.se/scrum.png" TargetMode="Externa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code.google.com/p/apc-softdev-it111-05/w/list" TargetMode="External"/><Relationship Id="rId12" Type="http://schemas.openxmlformats.org/officeDocument/2006/relationships/hyperlink" Target="http://systemsappscontrols.com/images/diagram.png"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hyperlink" Target="http://www.code2u.net/"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www.code2u.net/"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www.kaeru.se/scrum.png" TargetMode="External"/><Relationship Id="rId14" Type="http://schemas.openxmlformats.org/officeDocument/2006/relationships/hyperlink" Target="https://code.google.com/p/apc-softdev-it111-05/"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24</Pages>
  <Words>3893</Words>
  <Characters>22193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Trixia Urquiza</cp:lastModifiedBy>
  <cp:revision>186</cp:revision>
  <dcterms:created xsi:type="dcterms:W3CDTF">2015-02-10T11:22:00Z</dcterms:created>
  <dcterms:modified xsi:type="dcterms:W3CDTF">2015-03-05T12:49:00Z</dcterms:modified>
</cp:coreProperties>
</file>